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3E09" w14:textId="180F8584" w:rsidR="00884C6D" w:rsidRPr="00382325" w:rsidRDefault="003A799A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Title page</w:t>
      </w:r>
    </w:p>
    <w:p w14:paraId="6E96B924" w14:textId="7D9C7EAA" w:rsidR="00C80909" w:rsidRPr="00382325" w:rsidRDefault="00C80909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Title</w:t>
      </w:r>
    </w:p>
    <w:p w14:paraId="3CF72ED5" w14:textId="7EB4184D" w:rsidR="002A6D19" w:rsidRPr="00382325" w:rsidRDefault="00B77C7B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Coral atolls are global</w:t>
      </w:r>
      <w:r w:rsidR="00581E36">
        <w:rPr>
          <w:rFonts w:ascii="Arial" w:hAnsi="Arial" w:cs="Arial"/>
        </w:rPr>
        <w:t>ly significant</w:t>
      </w:r>
      <w:r w:rsidRPr="00382325">
        <w:rPr>
          <w:rFonts w:ascii="Arial" w:hAnsi="Arial" w:cs="Arial"/>
        </w:rPr>
        <w:t xml:space="preserve"> hubs for tropical seabirds</w:t>
      </w:r>
    </w:p>
    <w:p w14:paraId="55EC1835" w14:textId="77777777" w:rsidR="00B77C7B" w:rsidRPr="00382325" w:rsidRDefault="00B77C7B" w:rsidP="00DD07F9">
      <w:pPr>
        <w:spacing w:line="360" w:lineRule="auto"/>
        <w:contextualSpacing/>
        <w:jc w:val="both"/>
        <w:rPr>
          <w:rFonts w:ascii="Arial" w:hAnsi="Arial" w:cs="Arial"/>
        </w:rPr>
      </w:pPr>
    </w:p>
    <w:p w14:paraId="2F4B712D" w14:textId="0E5F2845" w:rsidR="00C80909" w:rsidRPr="00382325" w:rsidRDefault="00C80909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Author list</w:t>
      </w:r>
    </w:p>
    <w:p w14:paraId="26ED4CE1" w14:textId="45EF2FBD" w:rsidR="00EA43E6" w:rsidRPr="00382325" w:rsidRDefault="00EA43E6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Sebastian Steibl</w:t>
      </w:r>
      <w:r w:rsidRPr="00382325">
        <w:rPr>
          <w:rFonts w:ascii="Arial" w:hAnsi="Arial" w:cs="Arial"/>
          <w:vertAlign w:val="superscript"/>
        </w:rPr>
        <w:t>1,</w:t>
      </w:r>
      <w:r w:rsidR="00B37B9D" w:rsidRPr="00382325">
        <w:rPr>
          <w:rFonts w:ascii="Arial" w:hAnsi="Arial" w:cs="Arial"/>
          <w:vertAlign w:val="superscript"/>
        </w:rPr>
        <w:t xml:space="preserve"> *, +</w:t>
      </w:r>
    </w:p>
    <w:p w14:paraId="0D47BCF1" w14:textId="56778254" w:rsidR="00EA43E6" w:rsidRPr="00382325" w:rsidRDefault="00EA43E6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Simon Steiger</w:t>
      </w:r>
      <w:r w:rsidR="00B37B9D" w:rsidRPr="00382325">
        <w:rPr>
          <w:rFonts w:ascii="Arial" w:hAnsi="Arial" w:cs="Arial"/>
          <w:vertAlign w:val="superscript"/>
        </w:rPr>
        <w:t>2, +</w:t>
      </w:r>
    </w:p>
    <w:p w14:paraId="2671379D" w14:textId="5B62C5E9" w:rsidR="00EA43E6" w:rsidRPr="00382325" w:rsidRDefault="00EA43E6" w:rsidP="00DD07F9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382325">
        <w:rPr>
          <w:rFonts w:ascii="Arial" w:hAnsi="Arial" w:cs="Arial"/>
          <w:lang w:val="de-AT"/>
        </w:rPr>
        <w:t>Alex S. Wegmann</w:t>
      </w:r>
      <w:r w:rsidR="00B37B9D" w:rsidRPr="00382325">
        <w:rPr>
          <w:rFonts w:ascii="Arial" w:hAnsi="Arial" w:cs="Arial"/>
          <w:vertAlign w:val="superscript"/>
          <w:lang w:val="de-AT"/>
        </w:rPr>
        <w:t>3</w:t>
      </w:r>
    </w:p>
    <w:p w14:paraId="59D24A78" w14:textId="765126B0" w:rsidR="00EA43E6" w:rsidRPr="00382325" w:rsidRDefault="00EA43E6" w:rsidP="00DD07F9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382325">
        <w:rPr>
          <w:rFonts w:ascii="Arial" w:hAnsi="Arial" w:cs="Arial"/>
          <w:lang w:val="de-AT"/>
        </w:rPr>
        <w:t>Nick D. Holmes</w:t>
      </w:r>
      <w:r w:rsidR="00B37B9D" w:rsidRPr="00382325">
        <w:rPr>
          <w:rFonts w:ascii="Arial" w:hAnsi="Arial" w:cs="Arial"/>
          <w:vertAlign w:val="superscript"/>
          <w:lang w:val="de-AT"/>
        </w:rPr>
        <w:t>3</w:t>
      </w:r>
    </w:p>
    <w:p w14:paraId="5C76BD30" w14:textId="3853F853" w:rsidR="00EA43E6" w:rsidRPr="00382325" w:rsidRDefault="00EA43E6" w:rsidP="00DD07F9">
      <w:pPr>
        <w:spacing w:line="360" w:lineRule="auto"/>
        <w:contextualSpacing/>
        <w:jc w:val="both"/>
        <w:rPr>
          <w:rFonts w:ascii="Arial" w:hAnsi="Arial" w:cs="Arial"/>
          <w:vertAlign w:val="superscript"/>
        </w:rPr>
      </w:pPr>
      <w:r w:rsidRPr="00382325">
        <w:rPr>
          <w:rFonts w:ascii="Arial" w:hAnsi="Arial" w:cs="Arial"/>
        </w:rPr>
        <w:t>James C. Russell</w:t>
      </w:r>
      <w:r w:rsidR="00B37B9D" w:rsidRPr="00382325">
        <w:rPr>
          <w:rFonts w:ascii="Arial" w:hAnsi="Arial" w:cs="Arial"/>
          <w:vertAlign w:val="superscript"/>
        </w:rPr>
        <w:t>1</w:t>
      </w:r>
    </w:p>
    <w:p w14:paraId="7835277D" w14:textId="77777777" w:rsidR="006340A4" w:rsidRDefault="006340A4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4F3E4202" w14:textId="2BA1C5FC" w:rsidR="008E2E54" w:rsidRPr="00382325" w:rsidRDefault="008E2E54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Affiliation</w:t>
      </w:r>
    </w:p>
    <w:p w14:paraId="323BA7A3" w14:textId="64DD62DB" w:rsidR="008E2E54" w:rsidRPr="00382325" w:rsidRDefault="008E2E54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  <w:vertAlign w:val="superscript"/>
        </w:rPr>
        <w:t>1</w:t>
      </w:r>
      <w:r w:rsidR="003256AE" w:rsidRPr="00382325">
        <w:rPr>
          <w:rFonts w:ascii="Arial" w:hAnsi="Arial" w:cs="Arial"/>
        </w:rPr>
        <w:t xml:space="preserve"> School of Biological Sciences, University of Auckland,</w:t>
      </w:r>
      <w:r w:rsidR="00954700" w:rsidRPr="00382325">
        <w:rPr>
          <w:rFonts w:ascii="Arial" w:hAnsi="Arial" w:cs="Arial"/>
        </w:rPr>
        <w:t xml:space="preserve"> Auckland,</w:t>
      </w:r>
      <w:r w:rsidR="003256AE" w:rsidRPr="00382325">
        <w:rPr>
          <w:rFonts w:ascii="Arial" w:hAnsi="Arial" w:cs="Arial"/>
        </w:rPr>
        <w:t xml:space="preserve"> </w:t>
      </w:r>
      <w:r w:rsidR="00954700" w:rsidRPr="00382325">
        <w:rPr>
          <w:rFonts w:ascii="Arial" w:hAnsi="Arial" w:cs="Arial"/>
        </w:rPr>
        <w:t>10</w:t>
      </w:r>
      <w:r w:rsidR="003C5A37" w:rsidRPr="00382325">
        <w:rPr>
          <w:rFonts w:ascii="Arial" w:hAnsi="Arial" w:cs="Arial"/>
        </w:rPr>
        <w:t xml:space="preserve">10, </w:t>
      </w:r>
      <w:r w:rsidR="003256AE" w:rsidRPr="00382325">
        <w:rPr>
          <w:rFonts w:ascii="Arial" w:hAnsi="Arial" w:cs="Arial"/>
        </w:rPr>
        <w:t>New Zealand</w:t>
      </w:r>
    </w:p>
    <w:p w14:paraId="5117E29B" w14:textId="6B76370D" w:rsidR="008E2E54" w:rsidRPr="00382325" w:rsidRDefault="008E2E54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  <w:vertAlign w:val="superscript"/>
        </w:rPr>
        <w:t>2</w:t>
      </w:r>
      <w:r w:rsidR="003256AE" w:rsidRPr="00382325">
        <w:rPr>
          <w:rFonts w:ascii="Arial" w:hAnsi="Arial" w:cs="Arial"/>
        </w:rPr>
        <w:t xml:space="preserve"> </w:t>
      </w:r>
      <w:r w:rsidR="00950C83" w:rsidRPr="00382325">
        <w:rPr>
          <w:rFonts w:ascii="Arial" w:hAnsi="Arial" w:cs="Arial"/>
        </w:rPr>
        <w:t>Karolinska Institute</w:t>
      </w:r>
      <w:r w:rsidR="00086B01" w:rsidRPr="00382325">
        <w:rPr>
          <w:rFonts w:ascii="Arial" w:hAnsi="Arial" w:cs="Arial"/>
        </w:rPr>
        <w:t xml:space="preserve">, </w:t>
      </w:r>
      <w:r w:rsidR="00917CAA" w:rsidRPr="00382325">
        <w:rPr>
          <w:rFonts w:ascii="Arial" w:hAnsi="Arial" w:cs="Arial"/>
        </w:rPr>
        <w:t>Solna, 17177, Sweden</w:t>
      </w:r>
    </w:p>
    <w:p w14:paraId="2DEEAAD4" w14:textId="28417B51" w:rsidR="008E2E54" w:rsidRPr="00382325" w:rsidRDefault="008E2E54" w:rsidP="00DD07F9">
      <w:pPr>
        <w:spacing w:line="360" w:lineRule="auto"/>
        <w:contextualSpacing/>
        <w:jc w:val="both"/>
        <w:rPr>
          <w:rFonts w:ascii="Arial" w:hAnsi="Arial" w:cs="Arial"/>
          <w:vertAlign w:val="superscript"/>
        </w:rPr>
      </w:pPr>
      <w:r w:rsidRPr="00382325">
        <w:rPr>
          <w:rFonts w:ascii="Arial" w:hAnsi="Arial" w:cs="Arial"/>
          <w:vertAlign w:val="superscript"/>
        </w:rPr>
        <w:t>3</w:t>
      </w:r>
      <w:r w:rsidR="003C5A37" w:rsidRPr="00382325">
        <w:rPr>
          <w:rFonts w:ascii="Arial" w:hAnsi="Arial" w:cs="Arial"/>
        </w:rPr>
        <w:t xml:space="preserve"> The Nature Conservancy,</w:t>
      </w:r>
      <w:r w:rsidR="004F7863" w:rsidRPr="00382325">
        <w:rPr>
          <w:rFonts w:ascii="Arial" w:hAnsi="Arial" w:cs="Arial"/>
        </w:rPr>
        <w:t xml:space="preserve"> Sacramento, CA </w:t>
      </w:r>
      <w:r w:rsidR="006E1E21" w:rsidRPr="00382325">
        <w:rPr>
          <w:rFonts w:ascii="Arial" w:hAnsi="Arial" w:cs="Arial"/>
        </w:rPr>
        <w:t>95811</w:t>
      </w:r>
      <w:r w:rsidR="00D375E7" w:rsidRPr="00382325">
        <w:rPr>
          <w:rFonts w:ascii="Arial" w:hAnsi="Arial" w:cs="Arial"/>
        </w:rPr>
        <w:t>, USA</w:t>
      </w:r>
    </w:p>
    <w:p w14:paraId="3167B7E2" w14:textId="10F90F9F" w:rsidR="008E2E54" w:rsidRPr="00382325" w:rsidRDefault="003256AE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  <w:vertAlign w:val="superscript"/>
        </w:rPr>
        <w:t>+</w:t>
      </w:r>
      <w:r w:rsidRPr="00382325">
        <w:rPr>
          <w:rFonts w:ascii="Arial" w:hAnsi="Arial" w:cs="Arial"/>
        </w:rPr>
        <w:t xml:space="preserve"> shared first</w:t>
      </w:r>
      <w:r w:rsidR="00917CAA" w:rsidRPr="00382325">
        <w:rPr>
          <w:rFonts w:ascii="Arial" w:hAnsi="Arial" w:cs="Arial"/>
        </w:rPr>
        <w:t>-</w:t>
      </w:r>
      <w:r w:rsidRPr="00382325">
        <w:rPr>
          <w:rFonts w:ascii="Arial" w:hAnsi="Arial" w:cs="Arial"/>
        </w:rPr>
        <w:t>authorship</w:t>
      </w:r>
    </w:p>
    <w:p w14:paraId="4BF0B7B3" w14:textId="77777777" w:rsidR="003256AE" w:rsidRDefault="003256AE" w:rsidP="00DD07F9">
      <w:pPr>
        <w:spacing w:line="360" w:lineRule="auto"/>
        <w:contextualSpacing/>
        <w:jc w:val="both"/>
        <w:rPr>
          <w:rFonts w:ascii="Arial" w:hAnsi="Arial" w:cs="Arial"/>
        </w:rPr>
      </w:pPr>
    </w:p>
    <w:p w14:paraId="7B96CC43" w14:textId="4D2B8513" w:rsidR="006E6A3B" w:rsidRPr="006E6A3B" w:rsidRDefault="006E6A3B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6E6A3B">
        <w:rPr>
          <w:rFonts w:ascii="Arial" w:hAnsi="Arial" w:cs="Arial"/>
          <w:b/>
          <w:bCs/>
        </w:rPr>
        <w:t>ORCiD</w:t>
      </w:r>
    </w:p>
    <w:p w14:paraId="6D1C320A" w14:textId="5199A7B3" w:rsidR="006E6A3B" w:rsidRDefault="00A958D9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Sebastian Steibl: </w:t>
      </w:r>
      <w:hyperlink r:id="rId7" w:history="1">
        <w:r w:rsidRPr="00366A15">
          <w:rPr>
            <w:rStyle w:val="Hyperlink"/>
            <w:rFonts w:ascii="Arial" w:hAnsi="Arial" w:cs="Arial"/>
          </w:rPr>
          <w:t>https://orcid.org/0000-0003-4819-8581</w:t>
        </w:r>
      </w:hyperlink>
    </w:p>
    <w:p w14:paraId="0BD1112E" w14:textId="5B7A91BF" w:rsidR="00A958D9" w:rsidRPr="00FD052F" w:rsidRDefault="00A958D9" w:rsidP="00DD07F9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FD052F">
        <w:rPr>
          <w:rFonts w:ascii="Arial" w:hAnsi="Arial" w:cs="Arial"/>
          <w:lang w:val="de-AT"/>
        </w:rPr>
        <w:t>Simon Steiger:</w:t>
      </w:r>
    </w:p>
    <w:p w14:paraId="17930BE5" w14:textId="778522A8" w:rsidR="00A958D9" w:rsidRPr="00B659A2" w:rsidRDefault="00A958D9" w:rsidP="00DD07F9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B659A2">
        <w:rPr>
          <w:rFonts w:ascii="Arial" w:hAnsi="Arial" w:cs="Arial"/>
          <w:lang w:val="de-AT"/>
        </w:rPr>
        <w:t xml:space="preserve">Alex S. Wegmann: </w:t>
      </w:r>
      <w:hyperlink r:id="rId8" w:history="1">
        <w:r w:rsidR="00B659A2" w:rsidRPr="00366A15">
          <w:rPr>
            <w:rStyle w:val="Hyperlink"/>
            <w:rFonts w:ascii="Arial" w:hAnsi="Arial" w:cs="Arial"/>
            <w:lang w:val="de-AT"/>
          </w:rPr>
          <w:t>https://orcid.org/0000-0002-0595-7552</w:t>
        </w:r>
      </w:hyperlink>
    </w:p>
    <w:p w14:paraId="545E3A27" w14:textId="638B4027" w:rsidR="00A958D9" w:rsidRDefault="00A958D9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Nick D. Holmes: </w:t>
      </w:r>
      <w:hyperlink r:id="rId9" w:history="1">
        <w:r w:rsidR="00764B01" w:rsidRPr="00366A15">
          <w:rPr>
            <w:rStyle w:val="Hyperlink"/>
            <w:rFonts w:ascii="Arial" w:hAnsi="Arial" w:cs="Arial"/>
          </w:rPr>
          <w:t>https://orcid.org/0000-0003-1740-2404</w:t>
        </w:r>
      </w:hyperlink>
    </w:p>
    <w:p w14:paraId="310C831C" w14:textId="4D67B6F8" w:rsidR="00A958D9" w:rsidRPr="0087463C" w:rsidRDefault="00A958D9" w:rsidP="00DD07F9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87463C">
        <w:rPr>
          <w:rFonts w:ascii="Arial" w:hAnsi="Arial" w:cs="Arial"/>
          <w:lang w:val="de-AT"/>
        </w:rPr>
        <w:t xml:space="preserve">James C. Russell: </w:t>
      </w:r>
      <w:hyperlink r:id="rId10" w:history="1">
        <w:r w:rsidR="0087463C" w:rsidRPr="00366A15">
          <w:rPr>
            <w:rStyle w:val="Hyperlink"/>
            <w:rFonts w:ascii="Arial" w:hAnsi="Arial" w:cs="Arial"/>
            <w:lang w:val="de-AT"/>
          </w:rPr>
          <w:t>https://orcid.org/0000-0002-5901-6416</w:t>
        </w:r>
      </w:hyperlink>
    </w:p>
    <w:p w14:paraId="08673D3B" w14:textId="77777777" w:rsidR="00A958D9" w:rsidRPr="0087463C" w:rsidRDefault="00A958D9" w:rsidP="00DD07F9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</w:p>
    <w:p w14:paraId="3A89BCE8" w14:textId="092E45F3" w:rsidR="00785B67" w:rsidRPr="00382325" w:rsidRDefault="00785B67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* corresponding author: Sebastian Steibl; </w:t>
      </w:r>
      <w:r w:rsidR="008E2E54" w:rsidRPr="00382325">
        <w:rPr>
          <w:rFonts w:ascii="Arial" w:hAnsi="Arial" w:cs="Arial"/>
          <w:b/>
          <w:bCs/>
        </w:rPr>
        <w:t>E</w:t>
      </w:r>
      <w:r w:rsidRPr="00382325">
        <w:rPr>
          <w:rFonts w:ascii="Arial" w:hAnsi="Arial" w:cs="Arial"/>
          <w:b/>
          <w:bCs/>
        </w:rPr>
        <w:t>mail:</w:t>
      </w:r>
      <w:r w:rsidRPr="00382325">
        <w:rPr>
          <w:rFonts w:ascii="Arial" w:hAnsi="Arial" w:cs="Arial"/>
        </w:rPr>
        <w:t xml:space="preserve"> </w:t>
      </w:r>
      <w:hyperlink r:id="rId11" w:history="1">
        <w:r w:rsidRPr="00382325">
          <w:rPr>
            <w:rStyle w:val="Hyperlink"/>
            <w:rFonts w:ascii="Arial" w:hAnsi="Arial" w:cs="Arial"/>
          </w:rPr>
          <w:t>sebastian.steibl@auckland.ac.nz</w:t>
        </w:r>
      </w:hyperlink>
      <w:r w:rsidRPr="00382325">
        <w:rPr>
          <w:rFonts w:ascii="Arial" w:hAnsi="Arial" w:cs="Arial"/>
        </w:rPr>
        <w:t xml:space="preserve"> </w:t>
      </w:r>
    </w:p>
    <w:p w14:paraId="650F58B9" w14:textId="77777777" w:rsidR="00F8242F" w:rsidRDefault="00F8242F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48964E84" w14:textId="6A875687" w:rsidR="008E2E54" w:rsidRPr="00382325" w:rsidRDefault="0003693C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Author contributions</w:t>
      </w:r>
    </w:p>
    <w:p w14:paraId="6B50C084" w14:textId="25CB721E" w:rsidR="0003693C" w:rsidRPr="00382325" w:rsidRDefault="00AF4392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Se.S. and Si.S. </w:t>
      </w:r>
      <w:r w:rsidR="00FD052F">
        <w:rPr>
          <w:rFonts w:ascii="Arial" w:hAnsi="Arial" w:cs="Arial"/>
        </w:rPr>
        <w:t>designed the study</w:t>
      </w:r>
      <w:r w:rsidR="00672C5E">
        <w:rPr>
          <w:rFonts w:ascii="Arial" w:hAnsi="Arial" w:cs="Arial"/>
        </w:rPr>
        <w:t xml:space="preserve">, </w:t>
      </w:r>
      <w:r w:rsidRPr="00382325">
        <w:rPr>
          <w:rFonts w:ascii="Arial" w:hAnsi="Arial" w:cs="Arial"/>
        </w:rPr>
        <w:t xml:space="preserve">conducted the </w:t>
      </w:r>
      <w:r w:rsidR="0061474D" w:rsidRPr="00382325">
        <w:rPr>
          <w:rFonts w:ascii="Arial" w:hAnsi="Arial" w:cs="Arial"/>
        </w:rPr>
        <w:t xml:space="preserve">model development and </w:t>
      </w:r>
      <w:r w:rsidRPr="00382325">
        <w:rPr>
          <w:rFonts w:ascii="Arial" w:hAnsi="Arial" w:cs="Arial"/>
        </w:rPr>
        <w:t>data analysis</w:t>
      </w:r>
      <w:r w:rsidR="0061474D" w:rsidRPr="00382325">
        <w:rPr>
          <w:rFonts w:ascii="Arial" w:hAnsi="Arial" w:cs="Arial"/>
        </w:rPr>
        <w:t>;</w:t>
      </w:r>
      <w:r w:rsidR="00672C5E">
        <w:rPr>
          <w:rFonts w:ascii="Arial" w:hAnsi="Arial" w:cs="Arial"/>
        </w:rPr>
        <w:t xml:space="preserve"> Se.S. c</w:t>
      </w:r>
      <w:r w:rsidR="00672C5E" w:rsidRPr="00382325">
        <w:rPr>
          <w:rFonts w:ascii="Arial" w:hAnsi="Arial" w:cs="Arial"/>
        </w:rPr>
        <w:t>ompiled the datasets;</w:t>
      </w:r>
      <w:r w:rsidR="00672C5E">
        <w:rPr>
          <w:rFonts w:ascii="Arial" w:hAnsi="Arial" w:cs="Arial"/>
        </w:rPr>
        <w:t xml:space="preserve"> </w:t>
      </w:r>
      <w:r w:rsidR="00CE0096" w:rsidRPr="00382325">
        <w:rPr>
          <w:rFonts w:ascii="Arial" w:hAnsi="Arial" w:cs="Arial"/>
        </w:rPr>
        <w:t>all authors contributed to the writing and proofing of the manuscript and have agreed to th</w:t>
      </w:r>
      <w:r w:rsidR="00AE791E" w:rsidRPr="00382325">
        <w:rPr>
          <w:rFonts w:ascii="Arial" w:hAnsi="Arial" w:cs="Arial"/>
        </w:rPr>
        <w:t>e submission of the final version.</w:t>
      </w:r>
    </w:p>
    <w:p w14:paraId="582A5B61" w14:textId="77777777" w:rsidR="00B77C7B" w:rsidRPr="00382325" w:rsidRDefault="00CE7A84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Competing Interest Statement</w:t>
      </w:r>
    </w:p>
    <w:p w14:paraId="49CAB447" w14:textId="3708657E" w:rsidR="00CE7A84" w:rsidRPr="00382325" w:rsidRDefault="00F027DB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The authors declare not competing interests.</w:t>
      </w:r>
    </w:p>
    <w:p w14:paraId="59A37B88" w14:textId="772360CC" w:rsidR="00B77C7B" w:rsidRPr="00382325" w:rsidRDefault="00C80909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Classification</w:t>
      </w:r>
      <w:r w:rsidR="00E46D76" w:rsidRPr="00382325">
        <w:rPr>
          <w:rFonts w:ascii="Arial" w:hAnsi="Arial" w:cs="Arial"/>
          <w:b/>
          <w:bCs/>
        </w:rPr>
        <w:t xml:space="preserve"> </w:t>
      </w:r>
    </w:p>
    <w:p w14:paraId="59B5DF94" w14:textId="7CF4E288" w:rsidR="00C80909" w:rsidRPr="00382325" w:rsidRDefault="00E46D76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Biological Sciences – Ecology</w:t>
      </w:r>
    </w:p>
    <w:p w14:paraId="56801C4D" w14:textId="77777777" w:rsidR="00B77C7B" w:rsidRPr="00382325" w:rsidRDefault="00C80909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Keywords</w:t>
      </w:r>
    </w:p>
    <w:p w14:paraId="2A74C8CC" w14:textId="587B15B0" w:rsidR="00B77C7B" w:rsidRPr="00382325" w:rsidRDefault="00EE0BCE" w:rsidP="00DD07F9">
      <w:pPr>
        <w:spacing w:line="360" w:lineRule="auto"/>
        <w:contextualSpacing/>
        <w:jc w:val="both"/>
        <w:rPr>
          <w:rFonts w:ascii="Arial" w:hAnsi="Arial" w:cs="Arial"/>
        </w:rPr>
        <w:sectPr w:rsidR="00B77C7B" w:rsidRPr="00382325" w:rsidSect="003A799A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  <w:r w:rsidRPr="00382325">
        <w:rPr>
          <w:rFonts w:ascii="Arial" w:hAnsi="Arial" w:cs="Arial"/>
        </w:rPr>
        <w:t xml:space="preserve">Bayesian </w:t>
      </w:r>
      <w:r w:rsidR="00F93C9D">
        <w:rPr>
          <w:rFonts w:ascii="Arial" w:hAnsi="Arial" w:cs="Arial"/>
        </w:rPr>
        <w:t>predictive modelling</w:t>
      </w:r>
      <w:r w:rsidR="00AC12D4" w:rsidRPr="00382325">
        <w:rPr>
          <w:rFonts w:ascii="Arial" w:hAnsi="Arial" w:cs="Arial"/>
        </w:rPr>
        <w:t>;</w:t>
      </w:r>
      <w:r w:rsidRPr="00382325">
        <w:rPr>
          <w:rFonts w:ascii="Arial" w:hAnsi="Arial" w:cs="Arial"/>
        </w:rPr>
        <w:t xml:space="preserve"> </w:t>
      </w:r>
      <w:r w:rsidR="001206F6" w:rsidRPr="00382325">
        <w:rPr>
          <w:rFonts w:ascii="Arial" w:hAnsi="Arial" w:cs="Arial"/>
        </w:rPr>
        <w:t xml:space="preserve">Indo-Pacific; </w:t>
      </w:r>
      <w:r w:rsidR="001B1420">
        <w:rPr>
          <w:rFonts w:ascii="Arial" w:hAnsi="Arial" w:cs="Arial"/>
        </w:rPr>
        <w:t xml:space="preserve">island biodiversity; </w:t>
      </w:r>
      <w:r w:rsidR="00AC12D4" w:rsidRPr="00382325">
        <w:rPr>
          <w:rFonts w:ascii="Arial" w:hAnsi="Arial" w:cs="Arial"/>
        </w:rPr>
        <w:t>land-sea connectivity</w:t>
      </w:r>
      <w:r w:rsidR="00867A92" w:rsidRPr="00382325">
        <w:rPr>
          <w:rFonts w:ascii="Arial" w:hAnsi="Arial" w:cs="Arial"/>
        </w:rPr>
        <w:t xml:space="preserve">; </w:t>
      </w:r>
      <w:r w:rsidR="00867A92">
        <w:rPr>
          <w:rFonts w:ascii="Arial" w:hAnsi="Arial" w:cs="Arial"/>
        </w:rPr>
        <w:t>nutrient input; population</w:t>
      </w:r>
    </w:p>
    <w:p w14:paraId="03D17743" w14:textId="5379469C" w:rsidR="003A799A" w:rsidRPr="00382325" w:rsidRDefault="003A799A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commentRangeStart w:id="0"/>
      <w:r w:rsidRPr="00382325">
        <w:rPr>
          <w:rFonts w:ascii="Arial" w:hAnsi="Arial" w:cs="Arial"/>
          <w:b/>
          <w:bCs/>
        </w:rPr>
        <w:lastRenderedPageBreak/>
        <w:t>Abstract</w:t>
      </w:r>
      <w:commentRangeEnd w:id="0"/>
      <w:r w:rsidR="00CA3570" w:rsidRPr="00382325">
        <w:rPr>
          <w:rStyle w:val="CommentReference"/>
          <w:rFonts w:ascii="Arial" w:hAnsi="Arial" w:cs="Arial"/>
          <w:sz w:val="22"/>
          <w:szCs w:val="22"/>
        </w:rPr>
        <w:commentReference w:id="0"/>
      </w:r>
    </w:p>
    <w:p w14:paraId="1F068F91" w14:textId="20E7E81F" w:rsidR="003A799A" w:rsidRPr="00382325" w:rsidRDefault="003A799A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commentRangeStart w:id="1"/>
      <w:r w:rsidRPr="00382325">
        <w:rPr>
          <w:rFonts w:ascii="Arial" w:hAnsi="Arial" w:cs="Arial"/>
          <w:b/>
          <w:bCs/>
        </w:rPr>
        <w:t>Significance statement</w:t>
      </w:r>
      <w:commentRangeEnd w:id="1"/>
      <w:r w:rsidR="00CA3570" w:rsidRPr="00382325">
        <w:rPr>
          <w:rStyle w:val="CommentReference"/>
          <w:rFonts w:ascii="Arial" w:hAnsi="Arial" w:cs="Arial"/>
          <w:sz w:val="22"/>
          <w:szCs w:val="22"/>
        </w:rPr>
        <w:commentReference w:id="1"/>
      </w:r>
    </w:p>
    <w:p w14:paraId="0E2D0EE3" w14:textId="77777777" w:rsidR="00E34A5E" w:rsidRPr="00382325" w:rsidRDefault="00E34A5E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  <w:sectPr w:rsidR="00E34A5E" w:rsidRPr="00382325" w:rsidSect="003A799A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14:paraId="7BBD4D01" w14:textId="4847E259" w:rsidR="003A799A" w:rsidRPr="00382325" w:rsidRDefault="003A799A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commentRangeStart w:id="2"/>
      <w:r w:rsidRPr="00382325">
        <w:rPr>
          <w:rFonts w:ascii="Arial" w:hAnsi="Arial" w:cs="Arial"/>
          <w:b/>
          <w:bCs/>
        </w:rPr>
        <w:lastRenderedPageBreak/>
        <w:t>Main text</w:t>
      </w:r>
      <w:commentRangeEnd w:id="2"/>
      <w:r w:rsidR="003139CE" w:rsidRPr="00382325">
        <w:rPr>
          <w:rStyle w:val="CommentReference"/>
          <w:rFonts w:ascii="Arial" w:hAnsi="Arial" w:cs="Arial"/>
          <w:sz w:val="22"/>
          <w:szCs w:val="22"/>
        </w:rPr>
        <w:commentReference w:id="2"/>
      </w:r>
    </w:p>
    <w:p w14:paraId="5ADA8528" w14:textId="01BF15C8" w:rsidR="00E34A5E" w:rsidRPr="00382325" w:rsidRDefault="00E34A5E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Introduction</w:t>
      </w:r>
    </w:p>
    <w:p w14:paraId="5B7B896A" w14:textId="459D6DFA" w:rsidR="00F32B85" w:rsidRDefault="00C23470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Coral atolls are unique ecosystems of</w:t>
      </w:r>
      <w:r w:rsidR="00DC140F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tropic</w:t>
      </w:r>
      <w:r w:rsidR="00C91196">
        <w:rPr>
          <w:rFonts w:ascii="Arial" w:hAnsi="Arial" w:cs="Arial"/>
        </w:rPr>
        <w:t>al</w:t>
      </w:r>
      <w:r w:rsidR="00F90BBB">
        <w:rPr>
          <w:rFonts w:ascii="Arial" w:hAnsi="Arial" w:cs="Arial"/>
        </w:rPr>
        <w:t xml:space="preserve"> oceans</w:t>
      </w:r>
      <w:r w:rsidR="00CC2CD0">
        <w:rPr>
          <w:rFonts w:ascii="Arial" w:hAnsi="Arial" w:cs="Arial"/>
        </w:rPr>
        <w:t xml:space="preserve">. They </w:t>
      </w:r>
      <w:r>
        <w:rPr>
          <w:rFonts w:ascii="Arial" w:hAnsi="Arial" w:cs="Arial"/>
        </w:rPr>
        <w:t>comp</w:t>
      </w:r>
      <w:r w:rsidR="00DF09FB">
        <w:rPr>
          <w:rFonts w:ascii="Arial" w:hAnsi="Arial" w:cs="Arial"/>
        </w:rPr>
        <w:t>ris</w:t>
      </w:r>
      <w:r w:rsidR="00CC2CD0">
        <w:rPr>
          <w:rFonts w:ascii="Arial" w:hAnsi="Arial" w:cs="Arial"/>
        </w:rPr>
        <w:t>e</w:t>
      </w:r>
      <w:r w:rsidR="00DF09FB">
        <w:rPr>
          <w:rFonts w:ascii="Arial" w:hAnsi="Arial" w:cs="Arial"/>
        </w:rPr>
        <w:t xml:space="preserve"> a ring-shaped coral reef</w:t>
      </w:r>
      <w:r w:rsidR="000E7EB4">
        <w:rPr>
          <w:rFonts w:ascii="Arial" w:hAnsi="Arial" w:cs="Arial"/>
        </w:rPr>
        <w:t xml:space="preserve"> that encloses a shallow lagoon</w:t>
      </w:r>
      <w:r w:rsidR="00DF09FB">
        <w:rPr>
          <w:rFonts w:ascii="Arial" w:hAnsi="Arial" w:cs="Arial"/>
        </w:rPr>
        <w:t xml:space="preserve">, </w:t>
      </w:r>
      <w:r w:rsidR="000E7EB4">
        <w:rPr>
          <w:rFonts w:ascii="Arial" w:hAnsi="Arial" w:cs="Arial"/>
        </w:rPr>
        <w:t xml:space="preserve">and up to several hundred </w:t>
      </w:r>
      <w:r w:rsidR="00C91196">
        <w:rPr>
          <w:rFonts w:ascii="Arial" w:hAnsi="Arial" w:cs="Arial"/>
        </w:rPr>
        <w:t xml:space="preserve">distinct </w:t>
      </w:r>
      <w:r w:rsidR="000E7EB4">
        <w:rPr>
          <w:rFonts w:ascii="Arial" w:hAnsi="Arial" w:cs="Arial"/>
        </w:rPr>
        <w:t xml:space="preserve">islands </w:t>
      </w:r>
      <w:r w:rsidR="006C1332">
        <w:rPr>
          <w:rFonts w:ascii="Arial" w:hAnsi="Arial" w:cs="Arial"/>
        </w:rPr>
        <w:t xml:space="preserve">deposited </w:t>
      </w:r>
      <w:r w:rsidR="00C91196">
        <w:rPr>
          <w:rFonts w:ascii="Arial" w:hAnsi="Arial" w:cs="Arial"/>
        </w:rPr>
        <w:t>along</w:t>
      </w:r>
      <w:r w:rsidR="00305474">
        <w:rPr>
          <w:rFonts w:ascii="Arial" w:hAnsi="Arial" w:cs="Arial"/>
        </w:rPr>
        <w:t xml:space="preserve"> the </w:t>
      </w:r>
      <w:r w:rsidR="00795344">
        <w:rPr>
          <w:rFonts w:ascii="Arial" w:hAnsi="Arial" w:cs="Arial"/>
        </w:rPr>
        <w:t>atoll</w:t>
      </w:r>
      <w:r w:rsidR="00305474">
        <w:rPr>
          <w:rFonts w:ascii="Arial" w:hAnsi="Arial" w:cs="Arial"/>
        </w:rPr>
        <w:t xml:space="preserve"> rim</w:t>
      </w:r>
      <w:r w:rsidR="000E28B1">
        <w:rPr>
          <w:rFonts w:ascii="Arial" w:hAnsi="Arial" w:cs="Arial"/>
        </w:rPr>
        <w:t xml:space="preserve"> (</w:t>
      </w:r>
      <w:r w:rsidR="000E28B1" w:rsidRPr="000E28B1">
        <w:rPr>
          <w:rFonts w:ascii="Arial" w:hAnsi="Arial" w:cs="Arial"/>
          <w:color w:val="2F5496" w:themeColor="accent1" w:themeShade="BF"/>
        </w:rPr>
        <w:t>Goldberg 2016</w:t>
      </w:r>
      <w:r w:rsidR="000E28B1">
        <w:rPr>
          <w:rFonts w:ascii="Arial" w:hAnsi="Arial" w:cs="Arial"/>
        </w:rPr>
        <w:t>)</w:t>
      </w:r>
      <w:r w:rsidR="00305474">
        <w:rPr>
          <w:rFonts w:ascii="Arial" w:hAnsi="Arial" w:cs="Arial"/>
        </w:rPr>
        <w:t>.</w:t>
      </w:r>
      <w:r w:rsidR="00D31FAF">
        <w:rPr>
          <w:rFonts w:ascii="Arial" w:hAnsi="Arial" w:cs="Arial"/>
        </w:rPr>
        <w:t xml:space="preserve"> Over large parts of the Indo-Pacific basin, atolls </w:t>
      </w:r>
      <w:r w:rsidR="00F4634B">
        <w:rPr>
          <w:rFonts w:ascii="Arial" w:hAnsi="Arial" w:cs="Arial"/>
        </w:rPr>
        <w:t>constitute the most common and numerous island type (</w:t>
      </w:r>
      <w:r w:rsidR="00F4634B" w:rsidRPr="00F4634B">
        <w:rPr>
          <w:rFonts w:ascii="Arial" w:hAnsi="Arial" w:cs="Arial"/>
          <w:color w:val="2F5496" w:themeColor="accent1" w:themeShade="BF"/>
        </w:rPr>
        <w:t xml:space="preserve">Nunn </w:t>
      </w:r>
      <w:r w:rsidR="00F4634B" w:rsidRPr="00F4634B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F4634B" w:rsidRPr="00F4634B">
        <w:rPr>
          <w:rFonts w:ascii="Arial" w:hAnsi="Arial" w:cs="Arial"/>
          <w:color w:val="2F5496" w:themeColor="accent1" w:themeShade="BF"/>
        </w:rPr>
        <w:t>2016</w:t>
      </w:r>
      <w:r w:rsidR="00F4634B">
        <w:rPr>
          <w:rFonts w:ascii="Arial" w:hAnsi="Arial" w:cs="Arial"/>
        </w:rPr>
        <w:t>). These</w:t>
      </w:r>
      <w:r w:rsidR="00156A3D">
        <w:rPr>
          <w:rFonts w:ascii="Arial" w:hAnsi="Arial" w:cs="Arial"/>
        </w:rPr>
        <w:t xml:space="preserve"> low-lying islands</w:t>
      </w:r>
      <w:r w:rsidR="001B1420">
        <w:rPr>
          <w:rFonts w:ascii="Arial" w:hAnsi="Arial" w:cs="Arial"/>
        </w:rPr>
        <w:t xml:space="preserve"> are at the forefront of climate change</w:t>
      </w:r>
      <w:r w:rsidR="001D0874">
        <w:rPr>
          <w:rFonts w:ascii="Arial" w:hAnsi="Arial" w:cs="Arial"/>
        </w:rPr>
        <w:t xml:space="preserve"> impacts</w:t>
      </w:r>
      <w:r w:rsidR="001B1420">
        <w:rPr>
          <w:rFonts w:ascii="Arial" w:hAnsi="Arial" w:cs="Arial"/>
        </w:rPr>
        <w:t xml:space="preserve"> </w:t>
      </w:r>
      <w:r w:rsidR="00CA4F66">
        <w:rPr>
          <w:rFonts w:ascii="Arial" w:hAnsi="Arial" w:cs="Arial"/>
        </w:rPr>
        <w:t xml:space="preserve">and widely regarded as </w:t>
      </w:r>
      <w:r w:rsidR="008D2C96">
        <w:rPr>
          <w:rFonts w:ascii="Arial" w:hAnsi="Arial" w:cs="Arial"/>
        </w:rPr>
        <w:t xml:space="preserve">being </w:t>
      </w:r>
      <w:r w:rsidR="00CA4F66">
        <w:rPr>
          <w:rFonts w:ascii="Arial" w:hAnsi="Arial" w:cs="Arial"/>
        </w:rPr>
        <w:t>among the most vulnerable ecosystems to</w:t>
      </w:r>
      <w:r w:rsidR="00983F6A">
        <w:rPr>
          <w:rFonts w:ascii="Arial" w:hAnsi="Arial" w:cs="Arial"/>
        </w:rPr>
        <w:t xml:space="preserve"> global change</w:t>
      </w:r>
      <w:r w:rsidR="00E1163B">
        <w:rPr>
          <w:rFonts w:ascii="Arial" w:hAnsi="Arial" w:cs="Arial"/>
        </w:rPr>
        <w:t xml:space="preserve"> (</w:t>
      </w:r>
      <w:r w:rsidR="00E1163B" w:rsidRPr="00E1163B">
        <w:rPr>
          <w:rFonts w:ascii="Arial" w:hAnsi="Arial" w:cs="Arial"/>
          <w:color w:val="2F5496" w:themeColor="accent1" w:themeShade="BF"/>
        </w:rPr>
        <w:t>IPCC 2023</w:t>
      </w:r>
      <w:r w:rsidR="00E1163B">
        <w:rPr>
          <w:rFonts w:ascii="Arial" w:hAnsi="Arial" w:cs="Arial"/>
        </w:rPr>
        <w:t>)</w:t>
      </w:r>
      <w:r w:rsidR="00983F6A">
        <w:rPr>
          <w:rFonts w:ascii="Arial" w:hAnsi="Arial" w:cs="Arial"/>
        </w:rPr>
        <w:t xml:space="preserve">. </w:t>
      </w:r>
      <w:r w:rsidR="00D47016">
        <w:rPr>
          <w:rFonts w:ascii="Arial" w:hAnsi="Arial" w:cs="Arial"/>
        </w:rPr>
        <w:t>W</w:t>
      </w:r>
      <w:r w:rsidR="00F342B7">
        <w:rPr>
          <w:rFonts w:ascii="Arial" w:hAnsi="Arial" w:cs="Arial"/>
        </w:rPr>
        <w:t xml:space="preserve">hile the received wisdom of their inevitable drowning </w:t>
      </w:r>
      <w:r w:rsidR="00F66252">
        <w:rPr>
          <w:rFonts w:ascii="Arial" w:hAnsi="Arial" w:cs="Arial"/>
        </w:rPr>
        <w:t>from</w:t>
      </w:r>
      <w:r w:rsidR="00F342B7">
        <w:rPr>
          <w:rFonts w:ascii="Arial" w:hAnsi="Arial" w:cs="Arial"/>
        </w:rPr>
        <w:t xml:space="preserve"> rising sea</w:t>
      </w:r>
      <w:r w:rsidR="00D70BBF">
        <w:rPr>
          <w:rFonts w:ascii="Arial" w:hAnsi="Arial" w:cs="Arial"/>
        </w:rPr>
        <w:t xml:space="preserve"> </w:t>
      </w:r>
      <w:r w:rsidR="00F342B7">
        <w:rPr>
          <w:rFonts w:ascii="Arial" w:hAnsi="Arial" w:cs="Arial"/>
        </w:rPr>
        <w:t>levels is increasingly challenged by advances in geoscience</w:t>
      </w:r>
      <w:r w:rsidR="00DA0C16">
        <w:rPr>
          <w:rFonts w:ascii="Arial" w:hAnsi="Arial" w:cs="Arial"/>
        </w:rPr>
        <w:t xml:space="preserve"> (</w:t>
      </w:r>
      <w:r w:rsidR="00743890" w:rsidRPr="00743890">
        <w:rPr>
          <w:rFonts w:ascii="Arial" w:hAnsi="Arial" w:cs="Arial"/>
          <w:color w:val="2F5496" w:themeColor="accent1" w:themeShade="BF"/>
        </w:rPr>
        <w:t xml:space="preserve">Beetham </w:t>
      </w:r>
      <w:r w:rsidR="00743890" w:rsidRPr="0074389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43890" w:rsidRPr="00743890">
        <w:rPr>
          <w:rFonts w:ascii="Arial" w:hAnsi="Arial" w:cs="Arial"/>
          <w:color w:val="2F5496" w:themeColor="accent1" w:themeShade="BF"/>
        </w:rPr>
        <w:t xml:space="preserve">2017; </w:t>
      </w:r>
      <w:r w:rsidR="005E7636" w:rsidRPr="00743890">
        <w:rPr>
          <w:rFonts w:ascii="Arial" w:hAnsi="Arial" w:cs="Arial"/>
          <w:color w:val="2F5496" w:themeColor="accent1" w:themeShade="BF"/>
        </w:rPr>
        <w:t xml:space="preserve">Masselink </w:t>
      </w:r>
      <w:r w:rsidR="005E7636" w:rsidRPr="0074389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5E7636" w:rsidRPr="00743890">
        <w:rPr>
          <w:rFonts w:ascii="Arial" w:hAnsi="Arial" w:cs="Arial"/>
          <w:color w:val="2F5496" w:themeColor="accent1" w:themeShade="BF"/>
        </w:rPr>
        <w:t xml:space="preserve">2020; </w:t>
      </w:r>
      <w:r w:rsidR="00743890" w:rsidRPr="00743890">
        <w:rPr>
          <w:rFonts w:ascii="Arial" w:hAnsi="Arial" w:cs="Arial"/>
          <w:color w:val="2F5496" w:themeColor="accent1" w:themeShade="BF"/>
        </w:rPr>
        <w:t xml:space="preserve">Kench </w:t>
      </w:r>
      <w:r w:rsidR="00743890" w:rsidRPr="0074389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43890" w:rsidRPr="00743890">
        <w:rPr>
          <w:rFonts w:ascii="Arial" w:hAnsi="Arial" w:cs="Arial"/>
          <w:color w:val="2F5496" w:themeColor="accent1" w:themeShade="BF"/>
        </w:rPr>
        <w:t>2023</w:t>
      </w:r>
      <w:r w:rsidR="00743890">
        <w:rPr>
          <w:rFonts w:ascii="Arial" w:hAnsi="Arial" w:cs="Arial"/>
        </w:rPr>
        <w:t>)</w:t>
      </w:r>
      <w:r w:rsidR="00F342B7">
        <w:rPr>
          <w:rFonts w:ascii="Arial" w:hAnsi="Arial" w:cs="Arial"/>
        </w:rPr>
        <w:t xml:space="preserve">, </w:t>
      </w:r>
      <w:r w:rsidR="00F65747">
        <w:rPr>
          <w:rFonts w:ascii="Arial" w:hAnsi="Arial" w:cs="Arial"/>
        </w:rPr>
        <w:t xml:space="preserve">major local-scale </w:t>
      </w:r>
      <w:r w:rsidR="001D0874">
        <w:rPr>
          <w:rFonts w:ascii="Arial" w:hAnsi="Arial" w:cs="Arial"/>
        </w:rPr>
        <w:t>adaptation</w:t>
      </w:r>
      <w:r w:rsidR="00F65747">
        <w:rPr>
          <w:rFonts w:ascii="Arial" w:hAnsi="Arial" w:cs="Arial"/>
        </w:rPr>
        <w:t xml:space="preserve"> and </w:t>
      </w:r>
      <w:r w:rsidR="001D0874">
        <w:rPr>
          <w:rFonts w:ascii="Arial" w:hAnsi="Arial" w:cs="Arial"/>
        </w:rPr>
        <w:t xml:space="preserve">restoration </w:t>
      </w:r>
      <w:r w:rsidR="00F65747">
        <w:rPr>
          <w:rFonts w:ascii="Arial" w:hAnsi="Arial" w:cs="Arial"/>
        </w:rPr>
        <w:t xml:space="preserve">efforts are </w:t>
      </w:r>
      <w:r w:rsidR="009520D4">
        <w:rPr>
          <w:rFonts w:ascii="Arial" w:hAnsi="Arial" w:cs="Arial"/>
        </w:rPr>
        <w:t xml:space="preserve">nevertheless </w:t>
      </w:r>
      <w:r w:rsidR="00F65747">
        <w:rPr>
          <w:rFonts w:ascii="Arial" w:hAnsi="Arial" w:cs="Arial"/>
        </w:rPr>
        <w:t xml:space="preserve">essential </w:t>
      </w:r>
      <w:r w:rsidR="00D2739C">
        <w:rPr>
          <w:rFonts w:ascii="Arial" w:hAnsi="Arial" w:cs="Arial"/>
        </w:rPr>
        <w:t xml:space="preserve">to sustain these </w:t>
      </w:r>
      <w:r w:rsidR="0098307F">
        <w:rPr>
          <w:rFonts w:ascii="Arial" w:hAnsi="Arial" w:cs="Arial"/>
        </w:rPr>
        <w:t xml:space="preserve">unique </w:t>
      </w:r>
      <w:r w:rsidR="00D2739C">
        <w:rPr>
          <w:rFonts w:ascii="Arial" w:hAnsi="Arial" w:cs="Arial"/>
        </w:rPr>
        <w:t>ecosystems beyond the Anthropocene (</w:t>
      </w:r>
      <w:r w:rsidR="00D2739C" w:rsidRPr="00D2739C">
        <w:rPr>
          <w:rFonts w:ascii="Arial" w:hAnsi="Arial" w:cs="Arial"/>
          <w:color w:val="2F5496" w:themeColor="accent1" w:themeShade="BF"/>
        </w:rPr>
        <w:t xml:space="preserve">Steibl </w:t>
      </w:r>
      <w:r w:rsidR="00D2739C" w:rsidRPr="00D2739C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D2739C" w:rsidRPr="00D2739C">
        <w:rPr>
          <w:rFonts w:ascii="Arial" w:hAnsi="Arial" w:cs="Arial"/>
          <w:color w:val="2F5496" w:themeColor="accent1" w:themeShade="BF"/>
        </w:rPr>
        <w:t>2023</w:t>
      </w:r>
      <w:r w:rsidR="00D2739C">
        <w:rPr>
          <w:rFonts w:ascii="Arial" w:hAnsi="Arial" w:cs="Arial"/>
        </w:rPr>
        <w:t>).</w:t>
      </w:r>
    </w:p>
    <w:p w14:paraId="280C237D" w14:textId="3EB74D5F" w:rsidR="00F32B85" w:rsidRDefault="00311937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Local</w:t>
      </w:r>
      <w:r w:rsidR="005C7E5F">
        <w:rPr>
          <w:rFonts w:ascii="Arial" w:hAnsi="Arial" w:cs="Arial"/>
        </w:rPr>
        <w:t>-scale</w:t>
      </w:r>
      <w:r>
        <w:rPr>
          <w:rFonts w:ascii="Arial" w:hAnsi="Arial" w:cs="Arial"/>
        </w:rPr>
        <w:t xml:space="preserve"> adaptation </w:t>
      </w:r>
      <w:r w:rsidR="00766E1E">
        <w:rPr>
          <w:rFonts w:ascii="Arial" w:hAnsi="Arial" w:cs="Arial"/>
        </w:rPr>
        <w:t>initiatives</w:t>
      </w:r>
      <w:r w:rsidR="005C7E5F">
        <w:rPr>
          <w:rFonts w:ascii="Arial" w:hAnsi="Arial" w:cs="Arial"/>
        </w:rPr>
        <w:t xml:space="preserve"> </w:t>
      </w:r>
      <w:r w:rsidR="00766E1E">
        <w:rPr>
          <w:rFonts w:ascii="Arial" w:hAnsi="Arial" w:cs="Arial"/>
        </w:rPr>
        <w:t>to</w:t>
      </w:r>
      <w:r w:rsidR="009A7EDB">
        <w:rPr>
          <w:rFonts w:ascii="Arial" w:hAnsi="Arial" w:cs="Arial"/>
        </w:rPr>
        <w:t xml:space="preserve"> future-proof atoll islands against </w:t>
      </w:r>
      <w:r w:rsidR="00A408AC">
        <w:rPr>
          <w:rFonts w:ascii="Arial" w:hAnsi="Arial" w:cs="Arial"/>
        </w:rPr>
        <w:t>global</w:t>
      </w:r>
      <w:r w:rsidR="009A7EDB">
        <w:rPr>
          <w:rFonts w:ascii="Arial" w:hAnsi="Arial" w:cs="Arial"/>
        </w:rPr>
        <w:t xml:space="preserve"> change</w:t>
      </w:r>
      <w:r w:rsidR="005C7E5F">
        <w:rPr>
          <w:rFonts w:ascii="Arial" w:hAnsi="Arial" w:cs="Arial"/>
        </w:rPr>
        <w:t xml:space="preserve"> are primarily motivated </w:t>
      </w:r>
      <w:r w:rsidR="00512AF9">
        <w:rPr>
          <w:rFonts w:ascii="Arial" w:hAnsi="Arial" w:cs="Arial"/>
        </w:rPr>
        <w:t>to protect human livelihoods and economies</w:t>
      </w:r>
      <w:r w:rsidR="008E5D59">
        <w:rPr>
          <w:rFonts w:ascii="Arial" w:hAnsi="Arial" w:cs="Arial"/>
        </w:rPr>
        <w:t xml:space="preserve"> (</w:t>
      </w:r>
      <w:r w:rsidR="008E5D59" w:rsidRPr="001F4F70">
        <w:rPr>
          <w:rFonts w:ascii="Arial" w:hAnsi="Arial" w:cs="Arial"/>
          <w:color w:val="2F5496" w:themeColor="accent1" w:themeShade="BF"/>
        </w:rPr>
        <w:t xml:space="preserve">Barnett </w:t>
      </w:r>
      <w:r w:rsidR="008E5D59" w:rsidRPr="001F4F7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8E5D59" w:rsidRPr="001F4F70">
        <w:rPr>
          <w:rFonts w:ascii="Arial" w:hAnsi="Arial" w:cs="Arial"/>
          <w:color w:val="2F5496" w:themeColor="accent1" w:themeShade="BF"/>
        </w:rPr>
        <w:t xml:space="preserve">2022; </w:t>
      </w:r>
      <w:r w:rsidR="001F4F70" w:rsidRPr="001F4F70">
        <w:rPr>
          <w:rFonts w:ascii="Arial" w:hAnsi="Arial" w:cs="Arial"/>
          <w:color w:val="2F5496" w:themeColor="accent1" w:themeShade="BF"/>
        </w:rPr>
        <w:t xml:space="preserve">Brown </w:t>
      </w:r>
      <w:r w:rsidR="001F4F70" w:rsidRPr="001F4F70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1F4F70" w:rsidRPr="001F4F70">
        <w:rPr>
          <w:rFonts w:ascii="Arial" w:hAnsi="Arial" w:cs="Arial"/>
          <w:color w:val="2F5496" w:themeColor="accent1" w:themeShade="BF"/>
        </w:rPr>
        <w:t>2023</w:t>
      </w:r>
      <w:r w:rsidR="001F4F70">
        <w:rPr>
          <w:rFonts w:ascii="Arial" w:hAnsi="Arial" w:cs="Arial"/>
        </w:rPr>
        <w:t>)</w:t>
      </w:r>
      <w:r w:rsidR="00512AF9">
        <w:rPr>
          <w:rFonts w:ascii="Arial" w:hAnsi="Arial" w:cs="Arial"/>
        </w:rPr>
        <w:t xml:space="preserve">. </w:t>
      </w:r>
      <w:r w:rsidR="008D4608">
        <w:rPr>
          <w:rFonts w:ascii="Arial" w:hAnsi="Arial" w:cs="Arial"/>
        </w:rPr>
        <w:t xml:space="preserve">A </w:t>
      </w:r>
      <w:r w:rsidR="00BC0588">
        <w:rPr>
          <w:rFonts w:ascii="Arial" w:hAnsi="Arial" w:cs="Arial"/>
        </w:rPr>
        <w:t>conservation</w:t>
      </w:r>
      <w:r w:rsidR="00660303">
        <w:rPr>
          <w:rFonts w:ascii="Arial" w:hAnsi="Arial" w:cs="Arial"/>
        </w:rPr>
        <w:t xml:space="preserve"> </w:t>
      </w:r>
      <w:r w:rsidR="0098307F">
        <w:rPr>
          <w:rFonts w:ascii="Arial" w:hAnsi="Arial" w:cs="Arial"/>
        </w:rPr>
        <w:t xml:space="preserve">case </w:t>
      </w:r>
      <w:r w:rsidR="008D4608">
        <w:rPr>
          <w:rFonts w:ascii="Arial" w:hAnsi="Arial" w:cs="Arial"/>
        </w:rPr>
        <w:t>from a biological diversity</w:t>
      </w:r>
      <w:r w:rsidR="000063B6">
        <w:rPr>
          <w:rFonts w:ascii="Arial" w:hAnsi="Arial" w:cs="Arial"/>
        </w:rPr>
        <w:t xml:space="preserve"> perspective</w:t>
      </w:r>
      <w:r w:rsidR="00641633">
        <w:rPr>
          <w:rFonts w:ascii="Arial" w:hAnsi="Arial" w:cs="Arial"/>
        </w:rPr>
        <w:t xml:space="preserve">, particularly for the </w:t>
      </w:r>
      <w:r w:rsidR="00E3666B">
        <w:rPr>
          <w:rFonts w:ascii="Arial" w:hAnsi="Arial" w:cs="Arial"/>
        </w:rPr>
        <w:t xml:space="preserve">vast </w:t>
      </w:r>
      <w:r w:rsidR="00EB3149">
        <w:rPr>
          <w:rFonts w:ascii="Arial" w:hAnsi="Arial" w:cs="Arial"/>
        </w:rPr>
        <w:t>majority of</w:t>
      </w:r>
      <w:r w:rsidR="00641633">
        <w:rPr>
          <w:rFonts w:ascii="Arial" w:hAnsi="Arial" w:cs="Arial"/>
        </w:rPr>
        <w:t xml:space="preserve"> uninhabited atoll</w:t>
      </w:r>
      <w:r w:rsidR="009F77ED">
        <w:rPr>
          <w:rFonts w:ascii="Arial" w:hAnsi="Arial" w:cs="Arial"/>
        </w:rPr>
        <w:t xml:space="preserve"> islands</w:t>
      </w:r>
      <w:r w:rsidR="00641633">
        <w:rPr>
          <w:rFonts w:ascii="Arial" w:hAnsi="Arial" w:cs="Arial"/>
        </w:rPr>
        <w:t xml:space="preserve">, </w:t>
      </w:r>
      <w:r w:rsidR="000063B6">
        <w:rPr>
          <w:rFonts w:ascii="Arial" w:hAnsi="Arial" w:cs="Arial"/>
        </w:rPr>
        <w:t xml:space="preserve">is </w:t>
      </w:r>
      <w:r w:rsidR="0049165F">
        <w:rPr>
          <w:rFonts w:ascii="Arial" w:hAnsi="Arial" w:cs="Arial"/>
        </w:rPr>
        <w:t xml:space="preserve">so far limited to </w:t>
      </w:r>
      <w:r w:rsidR="005D1A69">
        <w:rPr>
          <w:rFonts w:ascii="Arial" w:hAnsi="Arial" w:cs="Arial"/>
        </w:rPr>
        <w:t xml:space="preserve">just a handful of atolls, such as Aldabra (UNESCO world heritage) </w:t>
      </w:r>
      <w:r w:rsidR="008C6864">
        <w:rPr>
          <w:rFonts w:ascii="Arial" w:hAnsi="Arial" w:cs="Arial"/>
        </w:rPr>
        <w:t>or</w:t>
      </w:r>
      <w:r w:rsidR="00EB3068">
        <w:rPr>
          <w:rFonts w:ascii="Arial" w:hAnsi="Arial" w:cs="Arial"/>
        </w:rPr>
        <w:t xml:space="preserve"> the North-western Hawai’ian atolls (National Wildlife refuge</w:t>
      </w:r>
      <w:r w:rsidR="005460D3">
        <w:rPr>
          <w:rFonts w:ascii="Arial" w:hAnsi="Arial" w:cs="Arial"/>
        </w:rPr>
        <w:t>s</w:t>
      </w:r>
      <w:r w:rsidR="00EB3068">
        <w:rPr>
          <w:rFonts w:ascii="Arial" w:hAnsi="Arial" w:cs="Arial"/>
        </w:rPr>
        <w:t>)</w:t>
      </w:r>
      <w:r w:rsidR="00E616A6">
        <w:rPr>
          <w:rFonts w:ascii="Arial" w:hAnsi="Arial" w:cs="Arial"/>
        </w:rPr>
        <w:t xml:space="preserve"> (</w:t>
      </w:r>
      <w:r w:rsidR="00AB5716" w:rsidRPr="00AB5716">
        <w:rPr>
          <w:rFonts w:ascii="Arial" w:hAnsi="Arial" w:cs="Arial"/>
          <w:color w:val="2F5496" w:themeColor="accent1" w:themeShade="BF"/>
        </w:rPr>
        <w:t>Stoddart 1968</w:t>
      </w:r>
      <w:r w:rsidR="00E616A6">
        <w:rPr>
          <w:rFonts w:ascii="Arial" w:hAnsi="Arial" w:cs="Arial"/>
        </w:rPr>
        <w:t>)</w:t>
      </w:r>
      <w:r w:rsidR="00EB3068">
        <w:rPr>
          <w:rFonts w:ascii="Arial" w:hAnsi="Arial" w:cs="Arial"/>
        </w:rPr>
        <w:t xml:space="preserve">. </w:t>
      </w:r>
      <w:r w:rsidR="00B4323B">
        <w:rPr>
          <w:rFonts w:ascii="Arial" w:hAnsi="Arial" w:cs="Arial"/>
        </w:rPr>
        <w:t>This is</w:t>
      </w:r>
      <w:r w:rsidR="007027D1">
        <w:rPr>
          <w:rFonts w:ascii="Arial" w:hAnsi="Arial" w:cs="Arial"/>
        </w:rPr>
        <w:t xml:space="preserve"> likely</w:t>
      </w:r>
      <w:r w:rsidR="005460D3">
        <w:rPr>
          <w:rFonts w:ascii="Arial" w:hAnsi="Arial" w:cs="Arial"/>
        </w:rPr>
        <w:t xml:space="preserve"> reinforced</w:t>
      </w:r>
      <w:r w:rsidR="007027D1">
        <w:rPr>
          <w:rFonts w:ascii="Arial" w:hAnsi="Arial" w:cs="Arial"/>
        </w:rPr>
        <w:t xml:space="preserve"> </w:t>
      </w:r>
      <w:r w:rsidR="005460D3">
        <w:rPr>
          <w:rFonts w:ascii="Arial" w:hAnsi="Arial" w:cs="Arial"/>
        </w:rPr>
        <w:t>by</w:t>
      </w:r>
      <w:r w:rsidR="00B13879">
        <w:rPr>
          <w:rFonts w:ascii="Arial" w:hAnsi="Arial" w:cs="Arial"/>
        </w:rPr>
        <w:t xml:space="preserve"> </w:t>
      </w:r>
      <w:r w:rsidR="00A775E6">
        <w:rPr>
          <w:rFonts w:ascii="Arial" w:hAnsi="Arial" w:cs="Arial"/>
        </w:rPr>
        <w:t>the widespread</w:t>
      </w:r>
      <w:r w:rsidR="00D80669">
        <w:rPr>
          <w:rFonts w:ascii="Arial" w:hAnsi="Arial" w:cs="Arial"/>
        </w:rPr>
        <w:t xml:space="preserve"> </w:t>
      </w:r>
      <w:r w:rsidR="00DD258C">
        <w:rPr>
          <w:rFonts w:ascii="Arial" w:hAnsi="Arial" w:cs="Arial"/>
        </w:rPr>
        <w:t xml:space="preserve">perception that atoll islands </w:t>
      </w:r>
      <w:r w:rsidR="00CA0E2F">
        <w:rPr>
          <w:rFonts w:ascii="Arial" w:hAnsi="Arial" w:cs="Arial"/>
        </w:rPr>
        <w:t>are</w:t>
      </w:r>
      <w:r w:rsidR="003C36E3">
        <w:rPr>
          <w:rFonts w:ascii="Arial" w:hAnsi="Arial" w:cs="Arial"/>
        </w:rPr>
        <w:t xml:space="preserve"> generally</w:t>
      </w:r>
      <w:r w:rsidR="00DD258C">
        <w:rPr>
          <w:rFonts w:ascii="Arial" w:hAnsi="Arial" w:cs="Arial"/>
        </w:rPr>
        <w:t xml:space="preserve"> depauperate</w:t>
      </w:r>
      <w:r w:rsidR="00725C90">
        <w:rPr>
          <w:rFonts w:ascii="Arial" w:hAnsi="Arial" w:cs="Arial"/>
        </w:rPr>
        <w:t xml:space="preserve"> fringe</w:t>
      </w:r>
      <w:r w:rsidR="00DD258C">
        <w:rPr>
          <w:rFonts w:ascii="Arial" w:hAnsi="Arial" w:cs="Arial"/>
        </w:rPr>
        <w:t xml:space="preserve"> ecosystems </w:t>
      </w:r>
      <w:r w:rsidR="002010C8">
        <w:rPr>
          <w:rFonts w:ascii="Arial" w:hAnsi="Arial" w:cs="Arial"/>
        </w:rPr>
        <w:t xml:space="preserve">with little </w:t>
      </w:r>
      <w:r w:rsidR="00725C90">
        <w:rPr>
          <w:rFonts w:ascii="Arial" w:hAnsi="Arial" w:cs="Arial"/>
        </w:rPr>
        <w:t xml:space="preserve">terrestrial </w:t>
      </w:r>
      <w:r w:rsidR="002010C8">
        <w:rPr>
          <w:rFonts w:ascii="Arial" w:hAnsi="Arial" w:cs="Arial"/>
        </w:rPr>
        <w:t>biodiversity and ecological value – sometimes even dubbed ‘biodiversity cool</w:t>
      </w:r>
      <w:r w:rsidR="00CA0E2F">
        <w:rPr>
          <w:rFonts w:ascii="Arial" w:hAnsi="Arial" w:cs="Arial"/>
        </w:rPr>
        <w:t xml:space="preserve"> </w:t>
      </w:r>
      <w:r w:rsidR="002010C8">
        <w:rPr>
          <w:rFonts w:ascii="Arial" w:hAnsi="Arial" w:cs="Arial"/>
        </w:rPr>
        <w:t>spots’</w:t>
      </w:r>
      <w:r w:rsidR="00E01AA7">
        <w:rPr>
          <w:rFonts w:ascii="Arial" w:hAnsi="Arial" w:cs="Arial"/>
        </w:rPr>
        <w:t xml:space="preserve"> (</w:t>
      </w:r>
      <w:r w:rsidR="00C22AA0">
        <w:rPr>
          <w:rFonts w:ascii="Arial" w:hAnsi="Arial" w:cs="Arial"/>
        </w:rPr>
        <w:t>antipodal</w:t>
      </w:r>
      <w:r w:rsidR="00E01AA7">
        <w:rPr>
          <w:rFonts w:ascii="Arial" w:hAnsi="Arial" w:cs="Arial"/>
        </w:rPr>
        <w:t xml:space="preserve"> to the </w:t>
      </w:r>
      <w:r w:rsidR="00C22AA0">
        <w:rPr>
          <w:rFonts w:ascii="Arial" w:hAnsi="Arial" w:cs="Arial"/>
        </w:rPr>
        <w:t>‘biodiversity hotspot’ classification of</w:t>
      </w:r>
      <w:r w:rsidR="00366694">
        <w:rPr>
          <w:rFonts w:ascii="Arial" w:hAnsi="Arial" w:cs="Arial"/>
        </w:rPr>
        <w:t xml:space="preserve"> most</w:t>
      </w:r>
      <w:r w:rsidR="00C22AA0">
        <w:rPr>
          <w:rFonts w:ascii="Arial" w:hAnsi="Arial" w:cs="Arial"/>
        </w:rPr>
        <w:t xml:space="preserve"> </w:t>
      </w:r>
      <w:r w:rsidR="00630F81">
        <w:rPr>
          <w:rFonts w:ascii="Arial" w:hAnsi="Arial" w:cs="Arial"/>
        </w:rPr>
        <w:t>high</w:t>
      </w:r>
      <w:r w:rsidR="00C22AA0">
        <w:rPr>
          <w:rFonts w:ascii="Arial" w:hAnsi="Arial" w:cs="Arial"/>
        </w:rPr>
        <w:t xml:space="preserve"> volcanic island</w:t>
      </w:r>
      <w:r w:rsidR="00630F81">
        <w:rPr>
          <w:rFonts w:ascii="Arial" w:hAnsi="Arial" w:cs="Arial"/>
        </w:rPr>
        <w:t xml:space="preserve"> archipelagos)</w:t>
      </w:r>
      <w:r w:rsidR="007F4CA3">
        <w:rPr>
          <w:rFonts w:ascii="Arial" w:hAnsi="Arial" w:cs="Arial"/>
        </w:rPr>
        <w:t xml:space="preserve"> </w:t>
      </w:r>
      <w:r w:rsidR="00630B1E">
        <w:rPr>
          <w:rFonts w:ascii="Arial" w:hAnsi="Arial" w:cs="Arial"/>
        </w:rPr>
        <w:t>(</w:t>
      </w:r>
      <w:r w:rsidR="00630B1E" w:rsidRPr="009B60D8">
        <w:rPr>
          <w:rFonts w:ascii="Arial" w:hAnsi="Arial" w:cs="Arial"/>
          <w:color w:val="2F5496" w:themeColor="accent1" w:themeShade="BF"/>
        </w:rPr>
        <w:t xml:space="preserve">Myers </w:t>
      </w:r>
      <w:r w:rsidR="00630B1E" w:rsidRPr="009B60D8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630B1E" w:rsidRPr="009B60D8">
        <w:rPr>
          <w:rFonts w:ascii="Arial" w:hAnsi="Arial" w:cs="Arial"/>
          <w:color w:val="2F5496" w:themeColor="accent1" w:themeShade="BF"/>
        </w:rPr>
        <w:t xml:space="preserve">2000; Thaman </w:t>
      </w:r>
      <w:r w:rsidR="009B60D8" w:rsidRPr="009B60D8">
        <w:rPr>
          <w:rFonts w:ascii="Arial" w:hAnsi="Arial" w:cs="Arial"/>
          <w:color w:val="2F5496" w:themeColor="accent1" w:themeShade="BF"/>
        </w:rPr>
        <w:t>2008</w:t>
      </w:r>
      <w:r w:rsidR="00630B1E">
        <w:rPr>
          <w:rFonts w:ascii="Arial" w:hAnsi="Arial" w:cs="Arial"/>
        </w:rPr>
        <w:t>)</w:t>
      </w:r>
      <w:r w:rsidR="00630F81">
        <w:rPr>
          <w:rFonts w:ascii="Arial" w:hAnsi="Arial" w:cs="Arial"/>
        </w:rPr>
        <w:t>.</w:t>
      </w:r>
    </w:p>
    <w:p w14:paraId="1C0C7514" w14:textId="789CF76C" w:rsidR="00AF474F" w:rsidRDefault="007E78BB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Indeed, a</w:t>
      </w:r>
      <w:r w:rsidR="00DE47FD">
        <w:rPr>
          <w:rFonts w:ascii="Arial" w:hAnsi="Arial" w:cs="Arial"/>
        </w:rPr>
        <w:t>toll</w:t>
      </w:r>
      <w:r w:rsidR="00816D84">
        <w:rPr>
          <w:rFonts w:ascii="Arial" w:hAnsi="Arial" w:cs="Arial"/>
        </w:rPr>
        <w:t xml:space="preserve"> i</w:t>
      </w:r>
      <w:r w:rsidR="00DE47FD">
        <w:rPr>
          <w:rFonts w:ascii="Arial" w:hAnsi="Arial" w:cs="Arial"/>
        </w:rPr>
        <w:t>s</w:t>
      </w:r>
      <w:r w:rsidR="00816D84">
        <w:rPr>
          <w:rFonts w:ascii="Arial" w:hAnsi="Arial" w:cs="Arial"/>
        </w:rPr>
        <w:t>lands</w:t>
      </w:r>
      <w:r w:rsidR="00DE47FD">
        <w:rPr>
          <w:rFonts w:ascii="Arial" w:hAnsi="Arial" w:cs="Arial"/>
        </w:rPr>
        <w:t xml:space="preserve"> </w:t>
      </w:r>
      <w:r w:rsidR="00725C90">
        <w:rPr>
          <w:rFonts w:ascii="Arial" w:hAnsi="Arial" w:cs="Arial"/>
        </w:rPr>
        <w:t>may not harbour the same</w:t>
      </w:r>
      <w:r w:rsidR="00DA6586">
        <w:rPr>
          <w:rFonts w:ascii="Arial" w:hAnsi="Arial" w:cs="Arial"/>
        </w:rPr>
        <w:t xml:space="preserve"> endemism-rich and diverse </w:t>
      </w:r>
      <w:r w:rsidR="00816D84">
        <w:rPr>
          <w:rFonts w:ascii="Arial" w:hAnsi="Arial" w:cs="Arial"/>
        </w:rPr>
        <w:t xml:space="preserve">terrestrial </w:t>
      </w:r>
      <w:r w:rsidR="00DA6586">
        <w:rPr>
          <w:rFonts w:ascii="Arial" w:hAnsi="Arial" w:cs="Arial"/>
        </w:rPr>
        <w:t>species communities</w:t>
      </w:r>
      <w:r w:rsidR="00725C90">
        <w:rPr>
          <w:rFonts w:ascii="Arial" w:hAnsi="Arial" w:cs="Arial"/>
        </w:rPr>
        <w:t xml:space="preserve"> </w:t>
      </w:r>
      <w:r w:rsidR="00347B57">
        <w:rPr>
          <w:rFonts w:ascii="Arial" w:hAnsi="Arial" w:cs="Arial"/>
        </w:rPr>
        <w:t xml:space="preserve">as large </w:t>
      </w:r>
      <w:r w:rsidR="00B67BC2">
        <w:rPr>
          <w:rFonts w:ascii="Arial" w:hAnsi="Arial" w:cs="Arial"/>
        </w:rPr>
        <w:t>volcanic</w:t>
      </w:r>
      <w:r w:rsidR="00347B57">
        <w:rPr>
          <w:rFonts w:ascii="Arial" w:hAnsi="Arial" w:cs="Arial"/>
        </w:rPr>
        <w:t xml:space="preserve"> islands </w:t>
      </w:r>
      <w:r w:rsidR="00EC200D">
        <w:rPr>
          <w:rFonts w:ascii="Arial" w:hAnsi="Arial" w:cs="Arial"/>
        </w:rPr>
        <w:t>(</w:t>
      </w:r>
      <w:r w:rsidR="00EC200D" w:rsidRPr="00EC200D">
        <w:rPr>
          <w:rFonts w:ascii="Arial" w:hAnsi="Arial" w:cs="Arial"/>
          <w:color w:val="2F5496" w:themeColor="accent1" w:themeShade="BF"/>
        </w:rPr>
        <w:t xml:space="preserve">Kier </w:t>
      </w:r>
      <w:r w:rsidR="00EC200D" w:rsidRPr="00EC200D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EC200D" w:rsidRPr="00EC200D">
        <w:rPr>
          <w:rFonts w:ascii="Arial" w:hAnsi="Arial" w:cs="Arial"/>
          <w:color w:val="2F5496" w:themeColor="accent1" w:themeShade="BF"/>
        </w:rPr>
        <w:t>2009</w:t>
      </w:r>
      <w:r w:rsidR="00EC200D">
        <w:rPr>
          <w:rFonts w:ascii="Arial" w:hAnsi="Arial" w:cs="Arial"/>
        </w:rPr>
        <w:t>)</w:t>
      </w:r>
      <w:r w:rsidR="00E21DE8">
        <w:rPr>
          <w:rFonts w:ascii="Arial" w:hAnsi="Arial" w:cs="Arial"/>
        </w:rPr>
        <w:t>. Nevertheless,</w:t>
      </w:r>
      <w:r w:rsidR="00347B57">
        <w:rPr>
          <w:rFonts w:ascii="Arial" w:hAnsi="Arial" w:cs="Arial"/>
        </w:rPr>
        <w:t xml:space="preserve"> </w:t>
      </w:r>
      <w:r w:rsidR="006E14E7">
        <w:rPr>
          <w:rFonts w:ascii="Arial" w:hAnsi="Arial" w:cs="Arial"/>
        </w:rPr>
        <w:t xml:space="preserve">atoll islands </w:t>
      </w:r>
      <w:r w:rsidR="00A67FF5">
        <w:rPr>
          <w:rFonts w:ascii="Arial" w:hAnsi="Arial" w:cs="Arial"/>
        </w:rPr>
        <w:t>house</w:t>
      </w:r>
      <w:r w:rsidR="00EC200D">
        <w:rPr>
          <w:rFonts w:ascii="Arial" w:hAnsi="Arial" w:cs="Arial"/>
        </w:rPr>
        <w:t xml:space="preserve"> </w:t>
      </w:r>
      <w:r w:rsidR="00111484">
        <w:rPr>
          <w:rFonts w:ascii="Arial" w:hAnsi="Arial" w:cs="Arial"/>
        </w:rPr>
        <w:t>remarkable</w:t>
      </w:r>
      <w:r w:rsidR="00EC200D">
        <w:rPr>
          <w:rFonts w:ascii="Arial" w:hAnsi="Arial" w:cs="Arial"/>
        </w:rPr>
        <w:t xml:space="preserve"> species</w:t>
      </w:r>
      <w:r w:rsidR="00EC200D">
        <w:rPr>
          <w:rFonts w:ascii="Arial" w:hAnsi="Arial" w:cs="Arial"/>
        </w:rPr>
        <w:softHyphen/>
        <w:t xml:space="preserve"> communities that </w:t>
      </w:r>
      <w:r w:rsidR="0088387D">
        <w:rPr>
          <w:rFonts w:ascii="Arial" w:hAnsi="Arial" w:cs="Arial"/>
        </w:rPr>
        <w:t>play critical</w:t>
      </w:r>
      <w:r w:rsidR="00034E65">
        <w:rPr>
          <w:rFonts w:ascii="Arial" w:hAnsi="Arial" w:cs="Arial"/>
        </w:rPr>
        <w:t xml:space="preserve"> role</w:t>
      </w:r>
      <w:r w:rsidR="003632B7">
        <w:rPr>
          <w:rFonts w:ascii="Arial" w:hAnsi="Arial" w:cs="Arial"/>
        </w:rPr>
        <w:t>s</w:t>
      </w:r>
      <w:r w:rsidR="00034E65">
        <w:rPr>
          <w:rFonts w:ascii="Arial" w:hAnsi="Arial" w:cs="Arial"/>
        </w:rPr>
        <w:t xml:space="preserve"> in the atoll ecosystem’s functioning</w:t>
      </w:r>
      <w:r w:rsidR="00285E44">
        <w:rPr>
          <w:rFonts w:ascii="Arial" w:hAnsi="Arial" w:cs="Arial"/>
        </w:rPr>
        <w:t xml:space="preserve"> and resilience</w:t>
      </w:r>
      <w:r w:rsidR="00034E65">
        <w:rPr>
          <w:rFonts w:ascii="Arial" w:hAnsi="Arial" w:cs="Arial"/>
        </w:rPr>
        <w:t xml:space="preserve">. </w:t>
      </w:r>
      <w:r w:rsidR="00EF2317">
        <w:rPr>
          <w:rFonts w:ascii="Arial" w:hAnsi="Arial" w:cs="Arial"/>
        </w:rPr>
        <w:t xml:space="preserve">Most readily evident are seabirds, which </w:t>
      </w:r>
      <w:r w:rsidR="0031459E">
        <w:rPr>
          <w:rFonts w:ascii="Arial" w:hAnsi="Arial" w:cs="Arial"/>
        </w:rPr>
        <w:t>act as</w:t>
      </w:r>
      <w:r w:rsidR="00562947">
        <w:rPr>
          <w:rFonts w:ascii="Arial" w:hAnsi="Arial" w:cs="Arial"/>
        </w:rPr>
        <w:t xml:space="preserve"> t</w:t>
      </w:r>
      <w:r w:rsidR="00020BA2">
        <w:rPr>
          <w:rFonts w:ascii="Arial" w:hAnsi="Arial" w:cs="Arial"/>
        </w:rPr>
        <w:t xml:space="preserve">he </w:t>
      </w:r>
      <w:r w:rsidR="0039504D">
        <w:rPr>
          <w:rFonts w:ascii="Arial" w:hAnsi="Arial" w:cs="Arial"/>
        </w:rPr>
        <w:t xml:space="preserve">major </w:t>
      </w:r>
      <w:r w:rsidR="00020BA2">
        <w:rPr>
          <w:rFonts w:ascii="Arial" w:hAnsi="Arial" w:cs="Arial"/>
        </w:rPr>
        <w:t xml:space="preserve">nutrient delivery system to </w:t>
      </w:r>
      <w:r w:rsidR="000B7D8C">
        <w:rPr>
          <w:rFonts w:ascii="Arial" w:hAnsi="Arial" w:cs="Arial"/>
        </w:rPr>
        <w:t>atoll</w:t>
      </w:r>
      <w:r w:rsidR="0032174C">
        <w:rPr>
          <w:rFonts w:ascii="Arial" w:hAnsi="Arial" w:cs="Arial"/>
        </w:rPr>
        <w:t xml:space="preserve"> islands. </w:t>
      </w:r>
      <w:r w:rsidR="003C635E">
        <w:rPr>
          <w:rFonts w:ascii="Arial" w:hAnsi="Arial" w:cs="Arial"/>
        </w:rPr>
        <w:t>Their</w:t>
      </w:r>
      <w:r w:rsidR="0032174C">
        <w:rPr>
          <w:rFonts w:ascii="Arial" w:hAnsi="Arial" w:cs="Arial"/>
        </w:rPr>
        <w:t xml:space="preserve"> nutrient input in the form of guano catalyses terrestrial carbon sequestration</w:t>
      </w:r>
      <w:r w:rsidR="000F6DA3">
        <w:rPr>
          <w:rFonts w:ascii="Arial" w:hAnsi="Arial" w:cs="Arial"/>
        </w:rPr>
        <w:t xml:space="preserve"> (</w:t>
      </w:r>
      <w:r w:rsidR="000F6DA3" w:rsidRPr="000F6DA3">
        <w:rPr>
          <w:rFonts w:ascii="Arial" w:hAnsi="Arial" w:cs="Arial"/>
          <w:color w:val="2F5496" w:themeColor="accent1" w:themeShade="BF"/>
        </w:rPr>
        <w:t xml:space="preserve">Young </w:t>
      </w:r>
      <w:r w:rsidR="000F6DA3" w:rsidRPr="000F6DA3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0F6DA3" w:rsidRPr="000F6DA3">
        <w:rPr>
          <w:rFonts w:ascii="Arial" w:hAnsi="Arial" w:cs="Arial"/>
          <w:color w:val="2F5496" w:themeColor="accent1" w:themeShade="BF"/>
        </w:rPr>
        <w:t>2011</w:t>
      </w:r>
      <w:r w:rsidR="000F6DA3">
        <w:rPr>
          <w:rFonts w:ascii="Arial" w:hAnsi="Arial" w:cs="Arial"/>
        </w:rPr>
        <w:t>)</w:t>
      </w:r>
      <w:r w:rsidR="0032174C">
        <w:rPr>
          <w:rFonts w:ascii="Arial" w:hAnsi="Arial" w:cs="Arial"/>
        </w:rPr>
        <w:t xml:space="preserve">, </w:t>
      </w:r>
      <w:r w:rsidR="00E9146B">
        <w:rPr>
          <w:rFonts w:ascii="Arial" w:hAnsi="Arial" w:cs="Arial"/>
        </w:rPr>
        <w:t>enhances soil and groundwater enrichment (</w:t>
      </w:r>
      <w:r w:rsidR="00E9146B" w:rsidRPr="00EB013B">
        <w:rPr>
          <w:rFonts w:ascii="Arial" w:hAnsi="Arial" w:cs="Arial"/>
          <w:color w:val="2F5496" w:themeColor="accent1" w:themeShade="BF"/>
        </w:rPr>
        <w:t xml:space="preserve">McMahon &amp; Santos </w:t>
      </w:r>
      <w:r w:rsidR="00EB013B" w:rsidRPr="00EB013B">
        <w:rPr>
          <w:rFonts w:ascii="Arial" w:hAnsi="Arial" w:cs="Arial"/>
          <w:color w:val="2F5496" w:themeColor="accent1" w:themeShade="BF"/>
        </w:rPr>
        <w:t>2017</w:t>
      </w:r>
      <w:r w:rsidR="00EB013B">
        <w:rPr>
          <w:rFonts w:ascii="Arial" w:hAnsi="Arial" w:cs="Arial"/>
          <w:color w:val="2F5496" w:themeColor="accent1" w:themeShade="BF"/>
        </w:rPr>
        <w:t xml:space="preserve">; Young </w:t>
      </w:r>
      <w:r w:rsidR="00EB013B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EB013B">
        <w:rPr>
          <w:rFonts w:ascii="Arial" w:hAnsi="Arial" w:cs="Arial"/>
          <w:color w:val="2F5496" w:themeColor="accent1" w:themeShade="BF"/>
        </w:rPr>
        <w:t>201</w:t>
      </w:r>
      <w:r w:rsidR="00CF2FF4">
        <w:rPr>
          <w:rFonts w:ascii="Arial" w:hAnsi="Arial" w:cs="Arial"/>
          <w:color w:val="2F5496" w:themeColor="accent1" w:themeShade="BF"/>
        </w:rPr>
        <w:t>0</w:t>
      </w:r>
      <w:r w:rsidR="00EB013B">
        <w:rPr>
          <w:rFonts w:ascii="Arial" w:hAnsi="Arial" w:cs="Arial"/>
        </w:rPr>
        <w:t>)</w:t>
      </w:r>
      <w:r w:rsidR="00CF2FF4">
        <w:rPr>
          <w:rFonts w:ascii="Arial" w:hAnsi="Arial" w:cs="Arial"/>
        </w:rPr>
        <w:t xml:space="preserve">, and </w:t>
      </w:r>
      <w:r w:rsidR="00590AD6">
        <w:rPr>
          <w:rFonts w:ascii="Arial" w:hAnsi="Arial" w:cs="Arial"/>
        </w:rPr>
        <w:t>subsidises adjacent coral reef</w:t>
      </w:r>
      <w:r w:rsidR="00A3730A">
        <w:rPr>
          <w:rFonts w:ascii="Arial" w:hAnsi="Arial" w:cs="Arial"/>
        </w:rPr>
        <w:t>s</w:t>
      </w:r>
      <w:r w:rsidR="000F76F5">
        <w:rPr>
          <w:rFonts w:ascii="Arial" w:hAnsi="Arial" w:cs="Arial"/>
        </w:rPr>
        <w:t xml:space="preserve"> </w:t>
      </w:r>
      <w:r w:rsidR="006317A9">
        <w:rPr>
          <w:rFonts w:ascii="Arial" w:hAnsi="Arial" w:cs="Arial"/>
        </w:rPr>
        <w:t>and</w:t>
      </w:r>
      <w:r w:rsidR="00BF7EE5">
        <w:rPr>
          <w:rFonts w:ascii="Arial" w:hAnsi="Arial" w:cs="Arial"/>
        </w:rPr>
        <w:t xml:space="preserve"> marine consumer communities </w:t>
      </w:r>
      <w:r w:rsidR="000F76F5">
        <w:rPr>
          <w:rFonts w:ascii="Arial" w:hAnsi="Arial" w:cs="Arial"/>
        </w:rPr>
        <w:t>(</w:t>
      </w:r>
      <w:r w:rsidR="00BF7EE5" w:rsidRPr="00BF7EE5">
        <w:rPr>
          <w:rFonts w:ascii="Arial" w:hAnsi="Arial" w:cs="Arial"/>
          <w:color w:val="2F5496" w:themeColor="accent1" w:themeShade="BF"/>
        </w:rPr>
        <w:t xml:space="preserve">Benkwitt </w:t>
      </w:r>
      <w:r w:rsidR="00BF7EE5" w:rsidRPr="00BF7EE5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BF7EE5" w:rsidRPr="00BF7EE5">
        <w:rPr>
          <w:rFonts w:ascii="Arial" w:hAnsi="Arial" w:cs="Arial"/>
          <w:color w:val="2F5496" w:themeColor="accent1" w:themeShade="BF"/>
        </w:rPr>
        <w:t xml:space="preserve">2022; </w:t>
      </w:r>
      <w:r w:rsidR="000E1D57">
        <w:rPr>
          <w:rFonts w:ascii="Arial" w:hAnsi="Arial" w:cs="Arial"/>
          <w:color w:val="2F5496" w:themeColor="accent1" w:themeShade="BF"/>
        </w:rPr>
        <w:t>Savage</w:t>
      </w:r>
      <w:r w:rsidR="000F76F5" w:rsidRPr="000F76F5">
        <w:rPr>
          <w:rFonts w:ascii="Arial" w:hAnsi="Arial" w:cs="Arial"/>
          <w:i/>
          <w:iCs/>
          <w:color w:val="2F5496" w:themeColor="accent1" w:themeShade="BF"/>
        </w:rPr>
        <w:t xml:space="preserve"> </w:t>
      </w:r>
      <w:r w:rsidR="000F76F5" w:rsidRPr="000F76F5">
        <w:rPr>
          <w:rFonts w:ascii="Arial" w:hAnsi="Arial" w:cs="Arial"/>
          <w:color w:val="2F5496" w:themeColor="accent1" w:themeShade="BF"/>
        </w:rPr>
        <w:t>201</w:t>
      </w:r>
      <w:r w:rsidR="000E1D57">
        <w:rPr>
          <w:rFonts w:ascii="Arial" w:hAnsi="Arial" w:cs="Arial"/>
          <w:color w:val="2F5496" w:themeColor="accent1" w:themeShade="BF"/>
        </w:rPr>
        <w:t>9</w:t>
      </w:r>
      <w:r w:rsidR="000F76F5">
        <w:rPr>
          <w:rFonts w:ascii="Arial" w:hAnsi="Arial" w:cs="Arial"/>
        </w:rPr>
        <w:t xml:space="preserve">). </w:t>
      </w:r>
      <w:r w:rsidR="009B4EFD">
        <w:rPr>
          <w:rFonts w:ascii="Arial" w:hAnsi="Arial" w:cs="Arial"/>
        </w:rPr>
        <w:t>Together, numerous c</w:t>
      </w:r>
      <w:r w:rsidR="006E48EC">
        <w:rPr>
          <w:rFonts w:ascii="Arial" w:hAnsi="Arial" w:cs="Arial"/>
        </w:rPr>
        <w:t xml:space="preserve">ase studies </w:t>
      </w:r>
      <w:r w:rsidR="009C5914">
        <w:rPr>
          <w:rFonts w:ascii="Arial" w:hAnsi="Arial" w:cs="Arial"/>
        </w:rPr>
        <w:t xml:space="preserve">across the Indo-Pacific </w:t>
      </w:r>
      <w:r w:rsidR="005C53EB">
        <w:rPr>
          <w:rFonts w:ascii="Arial" w:hAnsi="Arial" w:cs="Arial"/>
        </w:rPr>
        <w:t>underline</w:t>
      </w:r>
      <w:r w:rsidR="009C5914">
        <w:rPr>
          <w:rFonts w:ascii="Arial" w:hAnsi="Arial" w:cs="Arial"/>
        </w:rPr>
        <w:t xml:space="preserve"> that </w:t>
      </w:r>
      <w:r w:rsidR="0088387D">
        <w:rPr>
          <w:rFonts w:ascii="Arial" w:hAnsi="Arial" w:cs="Arial"/>
        </w:rPr>
        <w:t xml:space="preserve">seabirds are </w:t>
      </w:r>
      <w:r w:rsidR="003A0750">
        <w:rPr>
          <w:rFonts w:ascii="Arial" w:hAnsi="Arial" w:cs="Arial"/>
        </w:rPr>
        <w:t xml:space="preserve">significant </w:t>
      </w:r>
      <w:r w:rsidR="00E51B74">
        <w:rPr>
          <w:rFonts w:ascii="Arial" w:hAnsi="Arial" w:cs="Arial"/>
        </w:rPr>
        <w:t>for</w:t>
      </w:r>
      <w:r w:rsidR="0088387D">
        <w:rPr>
          <w:rFonts w:ascii="Arial" w:hAnsi="Arial" w:cs="Arial"/>
        </w:rPr>
        <w:t xml:space="preserve"> the </w:t>
      </w:r>
      <w:r w:rsidR="003632B7">
        <w:rPr>
          <w:rFonts w:ascii="Arial" w:hAnsi="Arial" w:cs="Arial"/>
        </w:rPr>
        <w:t>functioning and energy cycle of atolls</w:t>
      </w:r>
      <w:r w:rsidR="00244104">
        <w:rPr>
          <w:rFonts w:ascii="Arial" w:hAnsi="Arial" w:cs="Arial"/>
        </w:rPr>
        <w:t>.</w:t>
      </w:r>
      <w:r w:rsidR="003A0750">
        <w:rPr>
          <w:rFonts w:ascii="Arial" w:hAnsi="Arial" w:cs="Arial"/>
        </w:rPr>
        <w:t xml:space="preserve"> </w:t>
      </w:r>
      <w:r w:rsidR="003A0750" w:rsidRPr="009B4EFD">
        <w:rPr>
          <w:rFonts w:ascii="Arial" w:hAnsi="Arial" w:cs="Arial"/>
          <w:i/>
          <w:iCs/>
        </w:rPr>
        <w:t>Vice versa</w:t>
      </w:r>
      <w:r w:rsidR="00E51B74">
        <w:rPr>
          <w:rFonts w:ascii="Arial" w:hAnsi="Arial" w:cs="Arial"/>
        </w:rPr>
        <w:t>, however</w:t>
      </w:r>
      <w:r w:rsidR="003A0750">
        <w:rPr>
          <w:rFonts w:ascii="Arial" w:hAnsi="Arial" w:cs="Arial"/>
        </w:rPr>
        <w:t xml:space="preserve">, the significance of atoll islands as nesting grounds for seabirds is </w:t>
      </w:r>
      <w:r w:rsidR="009B4EFD">
        <w:rPr>
          <w:rFonts w:ascii="Arial" w:hAnsi="Arial" w:cs="Arial"/>
        </w:rPr>
        <w:t xml:space="preserve">often implied but </w:t>
      </w:r>
      <w:r w:rsidR="00435F65">
        <w:rPr>
          <w:rFonts w:ascii="Arial" w:hAnsi="Arial" w:cs="Arial"/>
        </w:rPr>
        <w:t>has not been</w:t>
      </w:r>
      <w:r w:rsidR="009B4EFD">
        <w:rPr>
          <w:rFonts w:ascii="Arial" w:hAnsi="Arial" w:cs="Arial"/>
        </w:rPr>
        <w:t xml:space="preserve"> directly tested and quantified</w:t>
      </w:r>
      <w:r w:rsidR="009B3942">
        <w:rPr>
          <w:rFonts w:ascii="Arial" w:hAnsi="Arial" w:cs="Arial"/>
        </w:rPr>
        <w:t xml:space="preserve"> (</w:t>
      </w:r>
      <w:r w:rsidR="009B3942" w:rsidRPr="009B3942">
        <w:rPr>
          <w:rFonts w:ascii="Arial" w:hAnsi="Arial" w:cs="Arial"/>
          <w:color w:val="2F5496" w:themeColor="accent1" w:themeShade="BF"/>
        </w:rPr>
        <w:t xml:space="preserve">Berr </w:t>
      </w:r>
      <w:r w:rsidR="009B3942" w:rsidRPr="009B3942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9B3942" w:rsidRPr="009B3942">
        <w:rPr>
          <w:rFonts w:ascii="Arial" w:hAnsi="Arial" w:cs="Arial"/>
          <w:color w:val="2F5496" w:themeColor="accent1" w:themeShade="BF"/>
        </w:rPr>
        <w:t>2023</w:t>
      </w:r>
      <w:r w:rsidR="002226CD">
        <w:rPr>
          <w:rFonts w:ascii="Arial" w:hAnsi="Arial" w:cs="Arial"/>
          <w:color w:val="2F5496" w:themeColor="accent1" w:themeShade="BF"/>
        </w:rPr>
        <w:t>a</w:t>
      </w:r>
      <w:r w:rsidR="009B3942">
        <w:rPr>
          <w:rFonts w:ascii="Arial" w:hAnsi="Arial" w:cs="Arial"/>
        </w:rPr>
        <w:t>)</w:t>
      </w:r>
      <w:r w:rsidR="009B4EFD">
        <w:rPr>
          <w:rFonts w:ascii="Arial" w:hAnsi="Arial" w:cs="Arial"/>
        </w:rPr>
        <w:t>.</w:t>
      </w:r>
    </w:p>
    <w:p w14:paraId="18EF31B5" w14:textId="7521FD8A" w:rsidR="0057404C" w:rsidRDefault="00B06316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global assessment of the relevance of atoll islands for tropical seabird species, and their </w:t>
      </w:r>
      <w:r w:rsidR="00696FCF">
        <w:rPr>
          <w:rFonts w:ascii="Arial" w:hAnsi="Arial" w:cs="Arial"/>
        </w:rPr>
        <w:t xml:space="preserve">global </w:t>
      </w:r>
      <w:r>
        <w:rPr>
          <w:rFonts w:ascii="Arial" w:hAnsi="Arial" w:cs="Arial"/>
        </w:rPr>
        <w:t xml:space="preserve">relevance for </w:t>
      </w:r>
      <w:r w:rsidR="00696FCF">
        <w:rPr>
          <w:rFonts w:ascii="Arial" w:hAnsi="Arial" w:cs="Arial"/>
        </w:rPr>
        <w:t>energy fluxes in atolls</w:t>
      </w:r>
      <w:r w:rsidR="00891B71">
        <w:rPr>
          <w:rFonts w:ascii="Arial" w:hAnsi="Arial" w:cs="Arial"/>
        </w:rPr>
        <w:t>,</w:t>
      </w:r>
      <w:r w:rsidR="00696FCF">
        <w:rPr>
          <w:rFonts w:ascii="Arial" w:hAnsi="Arial" w:cs="Arial"/>
        </w:rPr>
        <w:t xml:space="preserve"> would create a </w:t>
      </w:r>
      <w:r w:rsidR="00EF0389">
        <w:rPr>
          <w:rFonts w:ascii="Arial" w:hAnsi="Arial" w:cs="Arial"/>
        </w:rPr>
        <w:t>global</w:t>
      </w:r>
      <w:r w:rsidR="00696FCF">
        <w:rPr>
          <w:rFonts w:ascii="Arial" w:hAnsi="Arial" w:cs="Arial"/>
        </w:rPr>
        <w:t xml:space="preserve"> biological conservation case </w:t>
      </w:r>
      <w:r w:rsidR="00443125">
        <w:rPr>
          <w:rFonts w:ascii="Arial" w:hAnsi="Arial" w:cs="Arial"/>
        </w:rPr>
        <w:t>for atoll island protection</w:t>
      </w:r>
      <w:r w:rsidR="00891B71">
        <w:rPr>
          <w:rFonts w:ascii="Arial" w:hAnsi="Arial" w:cs="Arial"/>
        </w:rPr>
        <w:t>.</w:t>
      </w:r>
      <w:r w:rsidR="00637F97">
        <w:rPr>
          <w:rFonts w:ascii="Arial" w:hAnsi="Arial" w:cs="Arial"/>
        </w:rPr>
        <w:t xml:space="preserve"> </w:t>
      </w:r>
      <w:r w:rsidR="007502AA">
        <w:rPr>
          <w:rFonts w:ascii="Arial" w:hAnsi="Arial" w:cs="Arial"/>
        </w:rPr>
        <w:t>Therefore, we</w:t>
      </w:r>
      <w:r w:rsidR="00637F97">
        <w:rPr>
          <w:rFonts w:ascii="Arial" w:hAnsi="Arial" w:cs="Arial"/>
        </w:rPr>
        <w:t xml:space="preserve"> </w:t>
      </w:r>
      <w:r w:rsidR="00070BC1">
        <w:rPr>
          <w:rFonts w:ascii="Arial" w:hAnsi="Arial" w:cs="Arial"/>
        </w:rPr>
        <w:t xml:space="preserve">quantified </w:t>
      </w:r>
      <w:r w:rsidR="00E30064">
        <w:rPr>
          <w:rFonts w:ascii="Arial" w:hAnsi="Arial" w:cs="Arial"/>
        </w:rPr>
        <w:t xml:space="preserve">and modelled seabird nesting colonies on all 280 Indo-Pacific atolls and </w:t>
      </w:r>
      <w:r w:rsidR="00637F97">
        <w:rPr>
          <w:rFonts w:ascii="Arial" w:hAnsi="Arial" w:cs="Arial"/>
        </w:rPr>
        <w:t xml:space="preserve">tested the </w:t>
      </w:r>
      <w:r w:rsidR="00E243D9">
        <w:rPr>
          <w:rFonts w:ascii="Arial" w:hAnsi="Arial" w:cs="Arial"/>
        </w:rPr>
        <w:t xml:space="preserve">hypothesis that atoll islands are major seabird nesting </w:t>
      </w:r>
      <w:r w:rsidR="00E243D9">
        <w:rPr>
          <w:rFonts w:ascii="Arial" w:hAnsi="Arial" w:cs="Arial"/>
        </w:rPr>
        <w:lastRenderedPageBreak/>
        <w:t>hubs</w:t>
      </w:r>
      <w:r w:rsidR="00A06770">
        <w:rPr>
          <w:rFonts w:ascii="Arial" w:hAnsi="Arial" w:cs="Arial"/>
        </w:rPr>
        <w:t xml:space="preserve"> </w:t>
      </w:r>
      <w:r w:rsidR="003D415E">
        <w:rPr>
          <w:rFonts w:ascii="Arial" w:hAnsi="Arial" w:cs="Arial"/>
        </w:rPr>
        <w:t>with</w:t>
      </w:r>
      <w:r w:rsidR="00E243D9">
        <w:rPr>
          <w:rFonts w:ascii="Arial" w:hAnsi="Arial" w:cs="Arial"/>
        </w:rPr>
        <w:t xml:space="preserve"> </w:t>
      </w:r>
      <w:r w:rsidR="004A063C">
        <w:rPr>
          <w:rFonts w:ascii="Arial" w:hAnsi="Arial" w:cs="Arial"/>
        </w:rPr>
        <w:t>global</w:t>
      </w:r>
      <w:r w:rsidR="00E243D9">
        <w:rPr>
          <w:rFonts w:ascii="Arial" w:hAnsi="Arial" w:cs="Arial"/>
        </w:rPr>
        <w:t xml:space="preserve"> significance for </w:t>
      </w:r>
      <w:r w:rsidR="0074280A">
        <w:rPr>
          <w:rFonts w:ascii="Arial" w:hAnsi="Arial" w:cs="Arial"/>
        </w:rPr>
        <w:t>species</w:t>
      </w:r>
      <w:r w:rsidR="00E243D9">
        <w:rPr>
          <w:rFonts w:ascii="Arial" w:hAnsi="Arial" w:cs="Arial"/>
        </w:rPr>
        <w:t xml:space="preserve"> conservation. </w:t>
      </w:r>
      <w:r w:rsidR="00507EA8">
        <w:rPr>
          <w:rFonts w:ascii="Arial" w:hAnsi="Arial" w:cs="Arial"/>
        </w:rPr>
        <w:t>Additionally</w:t>
      </w:r>
      <w:r w:rsidR="00252128">
        <w:rPr>
          <w:rFonts w:ascii="Arial" w:hAnsi="Arial" w:cs="Arial"/>
        </w:rPr>
        <w:t>,</w:t>
      </w:r>
      <w:r w:rsidR="00507EA8">
        <w:rPr>
          <w:rFonts w:ascii="Arial" w:hAnsi="Arial" w:cs="Arial"/>
        </w:rPr>
        <w:t xml:space="preserve"> and reciprocally, </w:t>
      </w:r>
      <w:r w:rsidR="00B94D2E">
        <w:rPr>
          <w:rFonts w:ascii="Arial" w:hAnsi="Arial" w:cs="Arial"/>
        </w:rPr>
        <w:t xml:space="preserve">we further </w:t>
      </w:r>
      <w:r w:rsidR="00B353C2">
        <w:rPr>
          <w:rFonts w:ascii="Arial" w:hAnsi="Arial" w:cs="Arial"/>
        </w:rPr>
        <w:t>assessed</w:t>
      </w:r>
      <w:r w:rsidR="004F6A95">
        <w:rPr>
          <w:rFonts w:ascii="Arial" w:hAnsi="Arial" w:cs="Arial"/>
        </w:rPr>
        <w:t xml:space="preserve"> </w:t>
      </w:r>
      <w:r w:rsidR="00A463B3">
        <w:rPr>
          <w:rFonts w:ascii="Arial" w:hAnsi="Arial" w:cs="Arial"/>
        </w:rPr>
        <w:t>the</w:t>
      </w:r>
      <w:r w:rsidR="002C1170">
        <w:rPr>
          <w:rFonts w:ascii="Arial" w:hAnsi="Arial" w:cs="Arial"/>
        </w:rPr>
        <w:t xml:space="preserve"> seabird-driven</w:t>
      </w:r>
      <w:r w:rsidR="00A463B3">
        <w:rPr>
          <w:rFonts w:ascii="Arial" w:hAnsi="Arial" w:cs="Arial"/>
        </w:rPr>
        <w:t xml:space="preserve"> </w:t>
      </w:r>
      <w:r w:rsidR="004F6A95">
        <w:rPr>
          <w:rFonts w:ascii="Arial" w:hAnsi="Arial" w:cs="Arial"/>
        </w:rPr>
        <w:t xml:space="preserve">nutrient transfer systems for atoll </w:t>
      </w:r>
      <w:r w:rsidR="00B94D2E">
        <w:rPr>
          <w:rFonts w:ascii="Arial" w:hAnsi="Arial" w:cs="Arial"/>
        </w:rPr>
        <w:t>ecosystems</w:t>
      </w:r>
      <w:r w:rsidR="00DF067F">
        <w:rPr>
          <w:rFonts w:ascii="Arial" w:hAnsi="Arial" w:cs="Arial"/>
        </w:rPr>
        <w:t xml:space="preserve"> </w:t>
      </w:r>
      <w:r w:rsidR="0086175C">
        <w:rPr>
          <w:rFonts w:ascii="Arial" w:hAnsi="Arial" w:cs="Arial"/>
        </w:rPr>
        <w:t>across</w:t>
      </w:r>
      <w:r w:rsidR="00F20DEF">
        <w:rPr>
          <w:rFonts w:ascii="Arial" w:hAnsi="Arial" w:cs="Arial"/>
        </w:rPr>
        <w:t xml:space="preserve"> the </w:t>
      </w:r>
      <w:r w:rsidR="0086175C">
        <w:rPr>
          <w:rFonts w:ascii="Arial" w:hAnsi="Arial" w:cs="Arial"/>
        </w:rPr>
        <w:t xml:space="preserve">entire </w:t>
      </w:r>
      <w:r w:rsidR="00DF067F">
        <w:rPr>
          <w:rFonts w:ascii="Arial" w:hAnsi="Arial" w:cs="Arial"/>
        </w:rPr>
        <w:t>Indo-Pacific</w:t>
      </w:r>
      <w:r w:rsidR="0086175C">
        <w:rPr>
          <w:rFonts w:ascii="Arial" w:hAnsi="Arial" w:cs="Arial"/>
        </w:rPr>
        <w:t xml:space="preserve"> atoll landscape</w:t>
      </w:r>
      <w:r w:rsidR="00DF067F">
        <w:rPr>
          <w:rFonts w:ascii="Arial" w:hAnsi="Arial" w:cs="Arial"/>
        </w:rPr>
        <w:t>.</w:t>
      </w:r>
      <w:r w:rsidR="00CE56C0">
        <w:rPr>
          <w:rFonts w:ascii="Arial" w:hAnsi="Arial" w:cs="Arial"/>
        </w:rPr>
        <w:t xml:space="preserve"> By quantifying global seabird population sizes on atolls and the</w:t>
      </w:r>
      <w:r w:rsidR="00F454DC">
        <w:rPr>
          <w:rFonts w:ascii="Arial" w:hAnsi="Arial" w:cs="Arial"/>
        </w:rPr>
        <w:t xml:space="preserve">ir role as nutrient delivery system to atoll islands, this study </w:t>
      </w:r>
      <w:r w:rsidR="0057404C">
        <w:rPr>
          <w:rFonts w:ascii="Arial" w:hAnsi="Arial" w:cs="Arial"/>
        </w:rPr>
        <w:t>establish</w:t>
      </w:r>
      <w:r w:rsidR="002C7C48">
        <w:rPr>
          <w:rFonts w:ascii="Arial" w:hAnsi="Arial" w:cs="Arial"/>
        </w:rPr>
        <w:t>es</w:t>
      </w:r>
      <w:r w:rsidR="0057404C">
        <w:rPr>
          <w:rFonts w:ascii="Arial" w:hAnsi="Arial" w:cs="Arial"/>
        </w:rPr>
        <w:t xml:space="preserve"> </w:t>
      </w:r>
      <w:r w:rsidR="00FF0FDA">
        <w:rPr>
          <w:rFonts w:ascii="Arial" w:hAnsi="Arial" w:cs="Arial"/>
        </w:rPr>
        <w:t>a</w:t>
      </w:r>
      <w:r w:rsidR="00804715">
        <w:rPr>
          <w:rFonts w:ascii="Arial" w:hAnsi="Arial" w:cs="Arial"/>
        </w:rPr>
        <w:t xml:space="preserve">n empirically-tested </w:t>
      </w:r>
      <w:r w:rsidR="0057404C">
        <w:rPr>
          <w:rFonts w:ascii="Arial" w:hAnsi="Arial" w:cs="Arial"/>
        </w:rPr>
        <w:t xml:space="preserve">global conservation </w:t>
      </w:r>
      <w:r w:rsidR="002C7C48">
        <w:rPr>
          <w:rFonts w:ascii="Arial" w:hAnsi="Arial" w:cs="Arial"/>
        </w:rPr>
        <w:t>argument</w:t>
      </w:r>
      <w:r w:rsidR="0057404C">
        <w:rPr>
          <w:rFonts w:ascii="Arial" w:hAnsi="Arial" w:cs="Arial"/>
        </w:rPr>
        <w:t xml:space="preserve"> for atoll</w:t>
      </w:r>
      <w:r w:rsidR="00112AA7">
        <w:rPr>
          <w:rFonts w:ascii="Arial" w:hAnsi="Arial" w:cs="Arial"/>
        </w:rPr>
        <w:t xml:space="preserve"> islands</w:t>
      </w:r>
      <w:r w:rsidR="0057404C">
        <w:rPr>
          <w:rFonts w:ascii="Arial" w:hAnsi="Arial" w:cs="Arial"/>
        </w:rPr>
        <w:t xml:space="preserve"> </w:t>
      </w:r>
      <w:r w:rsidR="00FF0FDA">
        <w:rPr>
          <w:rFonts w:ascii="Arial" w:hAnsi="Arial" w:cs="Arial"/>
        </w:rPr>
        <w:t>as sites with exceptional ecological value for seabird</w:t>
      </w:r>
      <w:r w:rsidR="00F27459">
        <w:rPr>
          <w:rFonts w:ascii="Arial" w:hAnsi="Arial" w:cs="Arial"/>
        </w:rPr>
        <w:t xml:space="preserve">s </w:t>
      </w:r>
      <w:r w:rsidR="009E55EB">
        <w:rPr>
          <w:rFonts w:ascii="Arial" w:hAnsi="Arial" w:cs="Arial"/>
        </w:rPr>
        <w:t xml:space="preserve">and, reciprocally, for seabird </w:t>
      </w:r>
      <w:r w:rsidR="001B6B61">
        <w:rPr>
          <w:rFonts w:ascii="Arial" w:hAnsi="Arial" w:cs="Arial"/>
        </w:rPr>
        <w:t>conservation</w:t>
      </w:r>
      <w:r w:rsidR="009E55EB">
        <w:rPr>
          <w:rFonts w:ascii="Arial" w:hAnsi="Arial" w:cs="Arial"/>
        </w:rPr>
        <w:t xml:space="preserve"> on </w:t>
      </w:r>
      <w:r w:rsidR="00613150">
        <w:rPr>
          <w:rFonts w:ascii="Arial" w:hAnsi="Arial" w:cs="Arial"/>
        </w:rPr>
        <w:t xml:space="preserve">all </w:t>
      </w:r>
      <w:r w:rsidR="009E55EB">
        <w:rPr>
          <w:rFonts w:ascii="Arial" w:hAnsi="Arial" w:cs="Arial"/>
        </w:rPr>
        <w:t xml:space="preserve">atolls </w:t>
      </w:r>
      <w:r w:rsidR="00613150">
        <w:rPr>
          <w:rFonts w:ascii="Arial" w:hAnsi="Arial" w:cs="Arial"/>
        </w:rPr>
        <w:t xml:space="preserve">across the Indo-Pacific </w:t>
      </w:r>
      <w:r w:rsidR="009E55EB">
        <w:rPr>
          <w:rFonts w:ascii="Arial" w:hAnsi="Arial" w:cs="Arial"/>
        </w:rPr>
        <w:t xml:space="preserve">to </w:t>
      </w:r>
      <w:r w:rsidR="00804715">
        <w:rPr>
          <w:rFonts w:ascii="Arial" w:hAnsi="Arial" w:cs="Arial"/>
        </w:rPr>
        <w:t>preserve</w:t>
      </w:r>
      <w:r w:rsidR="009E55EB">
        <w:rPr>
          <w:rFonts w:ascii="Arial" w:hAnsi="Arial" w:cs="Arial"/>
        </w:rPr>
        <w:t xml:space="preserve"> the</w:t>
      </w:r>
      <w:r w:rsidR="00905B5C">
        <w:rPr>
          <w:rFonts w:ascii="Arial" w:hAnsi="Arial" w:cs="Arial"/>
        </w:rPr>
        <w:t>ir</w:t>
      </w:r>
      <w:r w:rsidR="009E55EB">
        <w:rPr>
          <w:rFonts w:ascii="Arial" w:hAnsi="Arial" w:cs="Arial"/>
        </w:rPr>
        <w:t xml:space="preserve"> integrity and functioning</w:t>
      </w:r>
      <w:r w:rsidR="00804715">
        <w:rPr>
          <w:rFonts w:ascii="Arial" w:hAnsi="Arial" w:cs="Arial"/>
        </w:rPr>
        <w:t xml:space="preserve"> </w:t>
      </w:r>
      <w:r w:rsidR="002C43BA">
        <w:rPr>
          <w:rFonts w:ascii="Arial" w:hAnsi="Arial" w:cs="Arial"/>
        </w:rPr>
        <w:t>on a basin-scale</w:t>
      </w:r>
      <w:r w:rsidR="00804715">
        <w:rPr>
          <w:rFonts w:ascii="Arial" w:hAnsi="Arial" w:cs="Arial"/>
        </w:rPr>
        <w:t>.</w:t>
      </w:r>
    </w:p>
    <w:p w14:paraId="3404E63B" w14:textId="7ACE87E4" w:rsidR="00E34A5E" w:rsidRPr="00382325" w:rsidRDefault="00CA4528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Results</w:t>
      </w:r>
    </w:p>
    <w:p w14:paraId="77E4EC8A" w14:textId="78C217BF" w:rsidR="008E398E" w:rsidRPr="00382325" w:rsidRDefault="008E398E" w:rsidP="00DD07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 w:rsidRPr="00382325">
        <w:rPr>
          <w:rFonts w:ascii="Arial" w:hAnsi="Arial" w:cs="Arial"/>
          <w:i/>
          <w:iCs/>
        </w:rPr>
        <w:t>The significance of atolls for seabirds</w:t>
      </w:r>
    </w:p>
    <w:p w14:paraId="6BF225CC" w14:textId="69CC89ED" w:rsidR="002359B4" w:rsidRPr="00382325" w:rsidRDefault="00A836FF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compiled a </w:t>
      </w:r>
      <w:r w:rsidR="0044229C" w:rsidRPr="00382325">
        <w:rPr>
          <w:rFonts w:ascii="Arial" w:hAnsi="Arial" w:cs="Arial"/>
        </w:rPr>
        <w:t xml:space="preserve">global dataset </w:t>
      </w:r>
      <w:r w:rsidR="00400050" w:rsidRPr="00382325">
        <w:rPr>
          <w:rFonts w:ascii="Arial" w:hAnsi="Arial" w:cs="Arial"/>
        </w:rPr>
        <w:t xml:space="preserve">of seabird </w:t>
      </w:r>
      <w:r w:rsidR="002D7CA8" w:rsidRPr="00382325">
        <w:rPr>
          <w:rFonts w:ascii="Arial" w:hAnsi="Arial" w:cs="Arial"/>
        </w:rPr>
        <w:t xml:space="preserve">atoll </w:t>
      </w:r>
      <w:r w:rsidR="00400050" w:rsidRPr="00382325">
        <w:rPr>
          <w:rFonts w:ascii="Arial" w:hAnsi="Arial" w:cs="Arial"/>
        </w:rPr>
        <w:t xml:space="preserve">nesting colonies </w:t>
      </w:r>
      <w:r>
        <w:rPr>
          <w:rFonts w:ascii="Arial" w:hAnsi="Arial" w:cs="Arial"/>
        </w:rPr>
        <w:t>that</w:t>
      </w:r>
      <w:r w:rsidR="00400050" w:rsidRPr="00382325">
        <w:rPr>
          <w:rFonts w:ascii="Arial" w:hAnsi="Arial" w:cs="Arial"/>
        </w:rPr>
        <w:t xml:space="preserve"> comprised </w:t>
      </w:r>
      <w:r w:rsidR="006005A2" w:rsidRPr="00382325">
        <w:rPr>
          <w:rFonts w:ascii="Arial" w:hAnsi="Arial" w:cs="Arial"/>
        </w:rPr>
        <w:t xml:space="preserve">data for </w:t>
      </w:r>
      <w:r w:rsidR="004B76F6" w:rsidRPr="00382325">
        <w:rPr>
          <w:rFonts w:ascii="Arial" w:hAnsi="Arial" w:cs="Arial"/>
        </w:rPr>
        <w:t xml:space="preserve">199 of the Indo-Pacific’s 280 </w:t>
      </w:r>
      <w:r w:rsidR="00F718DB" w:rsidRPr="00382325">
        <w:rPr>
          <w:rFonts w:ascii="Arial" w:hAnsi="Arial" w:cs="Arial"/>
        </w:rPr>
        <w:t xml:space="preserve">coral atolls. </w:t>
      </w:r>
      <w:r w:rsidR="0025411D" w:rsidRPr="00382325">
        <w:rPr>
          <w:rFonts w:ascii="Arial" w:hAnsi="Arial" w:cs="Arial"/>
        </w:rPr>
        <w:t xml:space="preserve">For 107 atolls, </w:t>
      </w:r>
      <w:r w:rsidR="00BC43F7" w:rsidRPr="00382325">
        <w:rPr>
          <w:rFonts w:ascii="Arial" w:hAnsi="Arial" w:cs="Arial"/>
        </w:rPr>
        <w:t xml:space="preserve">abundance-based nesting censuses were available, while for 92 atolls only incidence-based nesting censuses were available. </w:t>
      </w:r>
      <w:r w:rsidR="00164FF6" w:rsidRPr="00382325">
        <w:rPr>
          <w:rFonts w:ascii="Arial" w:hAnsi="Arial" w:cs="Arial"/>
        </w:rPr>
        <w:t xml:space="preserve">We used a two-stage Bayesian </w:t>
      </w:r>
      <w:r w:rsidR="00273F1D" w:rsidRPr="00382325">
        <w:rPr>
          <w:rFonts w:ascii="Arial" w:hAnsi="Arial" w:cs="Arial"/>
        </w:rPr>
        <w:t xml:space="preserve">model to predict seabird </w:t>
      </w:r>
      <w:r w:rsidR="007D522B" w:rsidRPr="00382325">
        <w:rPr>
          <w:rFonts w:ascii="Arial" w:hAnsi="Arial" w:cs="Arial"/>
        </w:rPr>
        <w:t>presence</w:t>
      </w:r>
      <w:r w:rsidR="00273F1D" w:rsidRPr="00382325">
        <w:rPr>
          <w:rFonts w:ascii="Arial" w:hAnsi="Arial" w:cs="Arial"/>
        </w:rPr>
        <w:t xml:space="preserve"> and </w:t>
      </w:r>
      <w:r w:rsidR="00AD49A4">
        <w:rPr>
          <w:rFonts w:ascii="Arial" w:hAnsi="Arial" w:cs="Arial"/>
        </w:rPr>
        <w:t>breeding</w:t>
      </w:r>
      <w:r w:rsidR="00273F1D" w:rsidRPr="00382325">
        <w:rPr>
          <w:rFonts w:ascii="Arial" w:hAnsi="Arial" w:cs="Arial"/>
        </w:rPr>
        <w:t xml:space="preserve"> population size </w:t>
      </w:r>
      <w:r w:rsidR="0054676C">
        <w:rPr>
          <w:rFonts w:ascii="Arial" w:hAnsi="Arial" w:cs="Arial"/>
        </w:rPr>
        <w:t>to</w:t>
      </w:r>
      <w:r w:rsidR="006557C9" w:rsidRPr="00382325">
        <w:rPr>
          <w:rFonts w:ascii="Arial" w:hAnsi="Arial" w:cs="Arial"/>
        </w:rPr>
        <w:t xml:space="preserve"> </w:t>
      </w:r>
      <w:r w:rsidR="001569F7" w:rsidRPr="00382325">
        <w:rPr>
          <w:rFonts w:ascii="Arial" w:hAnsi="Arial" w:cs="Arial"/>
        </w:rPr>
        <w:t xml:space="preserve">generate a global understanding of seabird nesting on all the </w:t>
      </w:r>
      <w:r w:rsidR="00FE38FB" w:rsidRPr="00382325">
        <w:rPr>
          <w:rFonts w:ascii="Arial" w:hAnsi="Arial" w:cs="Arial"/>
        </w:rPr>
        <w:t>Indo-Pacific’s</w:t>
      </w:r>
      <w:r w:rsidR="001569F7" w:rsidRPr="00382325">
        <w:rPr>
          <w:rFonts w:ascii="Arial" w:hAnsi="Arial" w:cs="Arial"/>
        </w:rPr>
        <w:t xml:space="preserve"> atolls</w:t>
      </w:r>
      <w:r w:rsidR="007E4242" w:rsidRPr="00382325">
        <w:rPr>
          <w:rFonts w:ascii="Arial" w:hAnsi="Arial" w:cs="Arial"/>
        </w:rPr>
        <w:t xml:space="preserve">. </w:t>
      </w:r>
    </w:p>
    <w:p w14:paraId="30A2A817" w14:textId="471DEB8A" w:rsidR="002359B4" w:rsidRDefault="002359B4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The 280 atolls of the Indo-Pacific are nesting</w:t>
      </w:r>
      <w:r w:rsidR="001F0B16" w:rsidRPr="00382325">
        <w:rPr>
          <w:rFonts w:ascii="Arial" w:hAnsi="Arial" w:cs="Arial"/>
        </w:rPr>
        <w:t xml:space="preserve"> sites</w:t>
      </w:r>
      <w:r w:rsidRPr="00382325">
        <w:rPr>
          <w:rFonts w:ascii="Arial" w:hAnsi="Arial" w:cs="Arial"/>
        </w:rPr>
        <w:t xml:space="preserve"> to a</w:t>
      </w:r>
      <w:r w:rsidR="001F0B16" w:rsidRPr="00382325">
        <w:rPr>
          <w:rFonts w:ascii="Arial" w:hAnsi="Arial" w:cs="Arial"/>
        </w:rPr>
        <w:t>n estimated</w:t>
      </w:r>
      <w:r w:rsidRPr="00382325">
        <w:rPr>
          <w:rFonts w:ascii="Arial" w:hAnsi="Arial" w:cs="Arial"/>
        </w:rPr>
        <w:t xml:space="preserve"> total </w:t>
      </w:r>
      <w:r w:rsidR="001F0B16" w:rsidRPr="00382325">
        <w:rPr>
          <w:rFonts w:ascii="Arial" w:hAnsi="Arial" w:cs="Arial"/>
        </w:rPr>
        <w:t>of 27</w:t>
      </w:r>
      <w:r w:rsidR="00A33AA8" w:rsidRPr="00382325">
        <w:rPr>
          <w:rFonts w:ascii="Arial" w:hAnsi="Arial" w:cs="Arial"/>
        </w:rPr>
        <w:t>,</w:t>
      </w:r>
      <w:r w:rsidR="00567BFC">
        <w:rPr>
          <w:rFonts w:ascii="Arial" w:hAnsi="Arial" w:cs="Arial"/>
        </w:rPr>
        <w:t>99</w:t>
      </w:r>
      <w:r w:rsidR="00C13009">
        <w:rPr>
          <w:rFonts w:ascii="Arial" w:hAnsi="Arial" w:cs="Arial"/>
        </w:rPr>
        <w:t>3</w:t>
      </w:r>
      <w:r w:rsidR="00AD6CDA" w:rsidRPr="00382325">
        <w:rPr>
          <w:rFonts w:ascii="Arial" w:hAnsi="Arial" w:cs="Arial"/>
        </w:rPr>
        <w:t>,</w:t>
      </w:r>
      <w:r w:rsidR="00C13009">
        <w:rPr>
          <w:rFonts w:ascii="Arial" w:hAnsi="Arial" w:cs="Arial"/>
        </w:rPr>
        <w:t>000</w:t>
      </w:r>
      <w:r w:rsidR="00AD6CDA" w:rsidRPr="00382325">
        <w:rPr>
          <w:rFonts w:ascii="Arial" w:hAnsi="Arial" w:cs="Arial"/>
        </w:rPr>
        <w:t xml:space="preserve"> seabirds, comprising 37 different species. </w:t>
      </w:r>
      <w:r w:rsidR="00C334F9" w:rsidRPr="00382325">
        <w:rPr>
          <w:rFonts w:ascii="Arial" w:hAnsi="Arial" w:cs="Arial"/>
        </w:rPr>
        <w:t>The nesting populations</w:t>
      </w:r>
      <w:r w:rsidR="00F703DC" w:rsidRPr="00382325">
        <w:rPr>
          <w:rFonts w:ascii="Arial" w:hAnsi="Arial" w:cs="Arial"/>
        </w:rPr>
        <w:t xml:space="preserve"> </w:t>
      </w:r>
      <w:r w:rsidR="00C334F9" w:rsidRPr="00382325">
        <w:rPr>
          <w:rFonts w:ascii="Arial" w:hAnsi="Arial" w:cs="Arial"/>
        </w:rPr>
        <w:t xml:space="preserve">ranged from </w:t>
      </w:r>
      <w:r w:rsidR="00F703DC" w:rsidRPr="00382325">
        <w:rPr>
          <w:rFonts w:ascii="Arial" w:hAnsi="Arial" w:cs="Arial"/>
        </w:rPr>
        <w:t xml:space="preserve">zero birds (on some Maldivian atolls) to </w:t>
      </w:r>
      <w:r w:rsidR="002B5A30" w:rsidRPr="00382325">
        <w:rPr>
          <w:rFonts w:ascii="Arial" w:hAnsi="Arial" w:cs="Arial"/>
        </w:rPr>
        <w:t>over 3,000,000 birds</w:t>
      </w:r>
      <w:r w:rsidR="00BA0F2B" w:rsidRPr="00382325">
        <w:rPr>
          <w:rFonts w:ascii="Arial" w:hAnsi="Arial" w:cs="Arial"/>
        </w:rPr>
        <w:t xml:space="preserve"> per atoll</w:t>
      </w:r>
      <w:r w:rsidR="002B5A30" w:rsidRPr="00382325">
        <w:rPr>
          <w:rFonts w:ascii="Arial" w:hAnsi="Arial" w:cs="Arial"/>
        </w:rPr>
        <w:t xml:space="preserve"> (</w:t>
      </w:r>
      <w:r w:rsidR="008A1C0C" w:rsidRPr="00382325">
        <w:rPr>
          <w:rFonts w:ascii="Arial" w:hAnsi="Arial" w:cs="Arial"/>
        </w:rPr>
        <w:t>e.g., Europa, Starbuck)</w:t>
      </w:r>
      <w:r w:rsidR="00D04315" w:rsidRPr="00382325">
        <w:rPr>
          <w:rFonts w:ascii="Arial" w:hAnsi="Arial" w:cs="Arial"/>
        </w:rPr>
        <w:t xml:space="preserve"> (Fig. 1a). </w:t>
      </w:r>
      <w:r w:rsidR="002C1AA4" w:rsidRPr="00382325">
        <w:rPr>
          <w:rFonts w:ascii="Arial" w:hAnsi="Arial" w:cs="Arial"/>
        </w:rPr>
        <w:t xml:space="preserve">Importantly, 25% of the </w:t>
      </w:r>
      <w:r w:rsidR="00AB4242" w:rsidRPr="00382325">
        <w:rPr>
          <w:rFonts w:ascii="Arial" w:hAnsi="Arial" w:cs="Arial"/>
        </w:rPr>
        <w:t>Indo-Pacific’s</w:t>
      </w:r>
      <w:r w:rsidR="002C1AA4" w:rsidRPr="00382325">
        <w:rPr>
          <w:rFonts w:ascii="Arial" w:hAnsi="Arial" w:cs="Arial"/>
        </w:rPr>
        <w:t xml:space="preserve"> atoll</w:t>
      </w:r>
      <w:r w:rsidR="00AB4242" w:rsidRPr="00382325">
        <w:rPr>
          <w:rFonts w:ascii="Arial" w:hAnsi="Arial" w:cs="Arial"/>
        </w:rPr>
        <w:t>s</w:t>
      </w:r>
      <w:r w:rsidR="002C1AA4" w:rsidRPr="00382325">
        <w:rPr>
          <w:rFonts w:ascii="Arial" w:hAnsi="Arial" w:cs="Arial"/>
        </w:rPr>
        <w:t xml:space="preserve"> </w:t>
      </w:r>
      <w:r w:rsidR="00A72604">
        <w:rPr>
          <w:rFonts w:ascii="Arial" w:hAnsi="Arial" w:cs="Arial"/>
        </w:rPr>
        <w:t xml:space="preserve">(70 atolls) </w:t>
      </w:r>
      <w:r w:rsidR="002C1AA4" w:rsidRPr="00382325">
        <w:rPr>
          <w:rFonts w:ascii="Arial" w:hAnsi="Arial" w:cs="Arial"/>
        </w:rPr>
        <w:t>h</w:t>
      </w:r>
      <w:r w:rsidR="00C56F35">
        <w:rPr>
          <w:rFonts w:ascii="Arial" w:hAnsi="Arial" w:cs="Arial"/>
        </w:rPr>
        <w:t>ouse</w:t>
      </w:r>
      <w:r w:rsidR="002C1AA4" w:rsidRPr="00382325">
        <w:rPr>
          <w:rFonts w:ascii="Arial" w:hAnsi="Arial" w:cs="Arial"/>
        </w:rPr>
        <w:t xml:space="preserve"> seabird nesting populations above the </w:t>
      </w:r>
      <w:r w:rsidR="00862A82" w:rsidRPr="00382325">
        <w:rPr>
          <w:rFonts w:ascii="Arial" w:hAnsi="Arial" w:cs="Arial"/>
        </w:rPr>
        <w:t>threshold for Important Bir</w:t>
      </w:r>
      <w:r w:rsidR="00FF6F28" w:rsidRPr="00382325">
        <w:rPr>
          <w:rFonts w:ascii="Arial" w:hAnsi="Arial" w:cs="Arial"/>
        </w:rPr>
        <w:t xml:space="preserve">d Areas (B3b, formerly A4iii; </w:t>
      </w:r>
      <w:r w:rsidR="00C85E2A">
        <w:rPr>
          <w:rFonts w:ascii="Arial" w:hAnsi="Arial" w:cs="Arial"/>
          <w:color w:val="2F5496" w:themeColor="accent1" w:themeShade="BF"/>
        </w:rPr>
        <w:t>KBA</w:t>
      </w:r>
      <w:r w:rsidR="00387281" w:rsidRPr="00387281">
        <w:rPr>
          <w:rFonts w:ascii="Arial" w:hAnsi="Arial" w:cs="Arial"/>
          <w:color w:val="2F5496" w:themeColor="accent1" w:themeShade="BF"/>
        </w:rPr>
        <w:t xml:space="preserve"> 20</w:t>
      </w:r>
      <w:r w:rsidR="002F0E43">
        <w:rPr>
          <w:rFonts w:ascii="Arial" w:hAnsi="Arial" w:cs="Arial"/>
          <w:color w:val="2F5496" w:themeColor="accent1" w:themeShade="BF"/>
        </w:rPr>
        <w:t>20</w:t>
      </w:r>
      <w:r w:rsidR="00FF6F28" w:rsidRPr="00382325">
        <w:rPr>
          <w:rFonts w:ascii="Arial" w:hAnsi="Arial" w:cs="Arial"/>
        </w:rPr>
        <w:t>).</w:t>
      </w:r>
      <w:r w:rsidR="007350C6" w:rsidRPr="00382325">
        <w:rPr>
          <w:rFonts w:ascii="Arial" w:hAnsi="Arial" w:cs="Arial"/>
        </w:rPr>
        <w:t xml:space="preserve"> </w:t>
      </w:r>
      <w:r w:rsidR="005462A2">
        <w:rPr>
          <w:rFonts w:ascii="Arial" w:hAnsi="Arial" w:cs="Arial"/>
        </w:rPr>
        <w:t>51</w:t>
      </w:r>
      <w:r w:rsidR="007350C6" w:rsidRPr="00382325">
        <w:rPr>
          <w:rFonts w:ascii="Arial" w:hAnsi="Arial" w:cs="Arial"/>
        </w:rPr>
        <w:t xml:space="preserve"> atolls</w:t>
      </w:r>
      <w:r w:rsidR="007D282E">
        <w:rPr>
          <w:rFonts w:ascii="Arial" w:hAnsi="Arial" w:cs="Arial"/>
        </w:rPr>
        <w:t xml:space="preserve"> (ca. 18</w:t>
      </w:r>
      <w:r w:rsidR="008732BC">
        <w:rPr>
          <w:rFonts w:ascii="Arial" w:hAnsi="Arial" w:cs="Arial"/>
        </w:rPr>
        <w:t>% of all Indo-Pacific atolls)</w:t>
      </w:r>
      <w:r w:rsidR="000B72DF" w:rsidRPr="00382325">
        <w:rPr>
          <w:rFonts w:ascii="Arial" w:hAnsi="Arial" w:cs="Arial"/>
        </w:rPr>
        <w:t xml:space="preserve"> house </w:t>
      </w:r>
      <w:r w:rsidR="00601B7A">
        <w:rPr>
          <w:rFonts w:ascii="Arial" w:hAnsi="Arial" w:cs="Arial"/>
        </w:rPr>
        <w:t xml:space="preserve">a seabird </w:t>
      </w:r>
      <w:r w:rsidR="004E1694" w:rsidRPr="00382325">
        <w:rPr>
          <w:rFonts w:ascii="Arial" w:hAnsi="Arial" w:cs="Arial"/>
        </w:rPr>
        <w:t xml:space="preserve">colony that constitutes &gt;1% of the estimated </w:t>
      </w:r>
      <w:r w:rsidR="00F72F88" w:rsidRPr="00382325">
        <w:rPr>
          <w:rFonts w:ascii="Arial" w:hAnsi="Arial" w:cs="Arial"/>
        </w:rPr>
        <w:t>global</w:t>
      </w:r>
      <w:r w:rsidR="004E1694" w:rsidRPr="00382325">
        <w:rPr>
          <w:rFonts w:ascii="Arial" w:hAnsi="Arial" w:cs="Arial"/>
        </w:rPr>
        <w:t xml:space="preserve"> </w:t>
      </w:r>
      <w:r w:rsidR="00F72F88" w:rsidRPr="00382325">
        <w:rPr>
          <w:rFonts w:ascii="Arial" w:hAnsi="Arial" w:cs="Arial"/>
        </w:rPr>
        <w:t xml:space="preserve">population size of </w:t>
      </w:r>
      <w:r w:rsidR="00582166" w:rsidRPr="00382325">
        <w:rPr>
          <w:rFonts w:ascii="Arial" w:hAnsi="Arial" w:cs="Arial"/>
        </w:rPr>
        <w:t>a</w:t>
      </w:r>
      <w:r w:rsidR="00F72F88" w:rsidRPr="00382325">
        <w:rPr>
          <w:rFonts w:ascii="Arial" w:hAnsi="Arial" w:cs="Arial"/>
        </w:rPr>
        <w:t xml:space="preserve"> seabird species</w:t>
      </w:r>
      <w:r w:rsidR="00352281" w:rsidRPr="00382325">
        <w:rPr>
          <w:rFonts w:ascii="Arial" w:hAnsi="Arial" w:cs="Arial"/>
        </w:rPr>
        <w:t>.</w:t>
      </w:r>
      <w:r w:rsidR="00F72F88" w:rsidRPr="00382325">
        <w:rPr>
          <w:rFonts w:ascii="Arial" w:hAnsi="Arial" w:cs="Arial"/>
        </w:rPr>
        <w:t xml:space="preserve"> </w:t>
      </w:r>
      <w:r w:rsidR="00183393" w:rsidRPr="00382325">
        <w:rPr>
          <w:rFonts w:ascii="Arial" w:hAnsi="Arial" w:cs="Arial"/>
        </w:rPr>
        <w:t>12 atolls house a colony that constitutes &gt;10% of the estimated global population size</w:t>
      </w:r>
      <w:r w:rsidR="00E44C26" w:rsidRPr="00382325">
        <w:rPr>
          <w:rFonts w:ascii="Arial" w:hAnsi="Arial" w:cs="Arial"/>
        </w:rPr>
        <w:t xml:space="preserve"> of a seabird species</w:t>
      </w:r>
      <w:r w:rsidR="00183393" w:rsidRPr="00382325">
        <w:rPr>
          <w:rFonts w:ascii="Arial" w:hAnsi="Arial" w:cs="Arial"/>
        </w:rPr>
        <w:t xml:space="preserve">, </w:t>
      </w:r>
      <w:r w:rsidR="00E26792" w:rsidRPr="00382325">
        <w:rPr>
          <w:rFonts w:ascii="Arial" w:hAnsi="Arial" w:cs="Arial"/>
        </w:rPr>
        <w:t xml:space="preserve">and two atolls (Kiritimati and Midway) house colonies that constitutes &gt;70% of the </w:t>
      </w:r>
      <w:r w:rsidR="00582166" w:rsidRPr="00382325">
        <w:rPr>
          <w:rFonts w:ascii="Arial" w:hAnsi="Arial" w:cs="Arial"/>
        </w:rPr>
        <w:t>estimated global populations of a seabird species (Fig. S1).</w:t>
      </w:r>
      <w:r w:rsidR="00F72F88" w:rsidRPr="00382325">
        <w:rPr>
          <w:rFonts w:ascii="Arial" w:hAnsi="Arial" w:cs="Arial"/>
        </w:rPr>
        <w:t xml:space="preserve"> </w:t>
      </w:r>
      <w:r w:rsidR="005725DA" w:rsidRPr="00382325">
        <w:rPr>
          <w:rFonts w:ascii="Arial" w:hAnsi="Arial" w:cs="Arial"/>
        </w:rPr>
        <w:t xml:space="preserve">Species richness on atolls with a seabird </w:t>
      </w:r>
      <w:r w:rsidR="007D7181" w:rsidRPr="00382325">
        <w:rPr>
          <w:rFonts w:ascii="Arial" w:hAnsi="Arial" w:cs="Arial"/>
        </w:rPr>
        <w:t xml:space="preserve">nesting </w:t>
      </w:r>
      <w:r w:rsidR="005725DA" w:rsidRPr="00382325">
        <w:rPr>
          <w:rFonts w:ascii="Arial" w:hAnsi="Arial" w:cs="Arial"/>
        </w:rPr>
        <w:t xml:space="preserve">population ranged from just single species (e.g., on some Lakshadweep atolls) to </w:t>
      </w:r>
      <w:r w:rsidR="000205D2" w:rsidRPr="00382325">
        <w:rPr>
          <w:rFonts w:ascii="Arial" w:hAnsi="Arial" w:cs="Arial"/>
        </w:rPr>
        <w:t>18-19 species (</w:t>
      </w:r>
      <w:r w:rsidR="00297562" w:rsidRPr="00382325">
        <w:rPr>
          <w:rFonts w:ascii="Arial" w:hAnsi="Arial" w:cs="Arial"/>
        </w:rPr>
        <w:t xml:space="preserve">French Frigate Shoals, </w:t>
      </w:r>
      <w:r w:rsidR="000205D2" w:rsidRPr="00382325">
        <w:rPr>
          <w:rFonts w:ascii="Arial" w:hAnsi="Arial" w:cs="Arial"/>
        </w:rPr>
        <w:t>Kiritimati, Midway</w:t>
      </w:r>
      <w:r w:rsidR="00297562" w:rsidRPr="00382325">
        <w:rPr>
          <w:rFonts w:ascii="Arial" w:hAnsi="Arial" w:cs="Arial"/>
        </w:rPr>
        <w:t xml:space="preserve">) (Fig. 1b). </w:t>
      </w:r>
      <w:r w:rsidR="00F1129D" w:rsidRPr="00382325">
        <w:rPr>
          <w:rFonts w:ascii="Arial" w:hAnsi="Arial" w:cs="Arial"/>
        </w:rPr>
        <w:t>Community composition analysis</w:t>
      </w:r>
      <w:r w:rsidR="009D0FFB" w:rsidRPr="00382325">
        <w:rPr>
          <w:rFonts w:ascii="Arial" w:hAnsi="Arial" w:cs="Arial"/>
        </w:rPr>
        <w:t xml:space="preserve"> identified several atolls that </w:t>
      </w:r>
      <w:r w:rsidR="001530BD" w:rsidRPr="00382325">
        <w:rPr>
          <w:rFonts w:ascii="Arial" w:hAnsi="Arial" w:cs="Arial"/>
        </w:rPr>
        <w:t xml:space="preserve">significantly </w:t>
      </w:r>
      <w:r w:rsidR="009D0FFB" w:rsidRPr="00382325">
        <w:rPr>
          <w:rFonts w:ascii="Arial" w:hAnsi="Arial" w:cs="Arial"/>
        </w:rPr>
        <w:t xml:space="preserve">contribute to the </w:t>
      </w:r>
      <w:r w:rsidR="001530BD" w:rsidRPr="00382325">
        <w:rPr>
          <w:rFonts w:ascii="Arial" w:hAnsi="Arial" w:cs="Arial"/>
        </w:rPr>
        <w:t xml:space="preserve">global </w:t>
      </w:r>
      <w:r w:rsidR="006516FD" w:rsidRPr="00382325">
        <w:rPr>
          <w:rFonts w:ascii="Arial" w:hAnsi="Arial" w:cs="Arial"/>
        </w:rPr>
        <w:t>beta-diversity</w:t>
      </w:r>
      <w:r w:rsidR="0022559D" w:rsidRPr="00382325">
        <w:rPr>
          <w:rFonts w:ascii="Arial" w:hAnsi="Arial" w:cs="Arial"/>
        </w:rPr>
        <w:t xml:space="preserve"> (a measure for the compositional dissimilarity between atolls)</w:t>
      </w:r>
      <w:r w:rsidR="00CB3858">
        <w:rPr>
          <w:rFonts w:ascii="Arial" w:hAnsi="Arial" w:cs="Arial"/>
        </w:rPr>
        <w:t xml:space="preserve">, identifying </w:t>
      </w:r>
      <w:r w:rsidR="006516FD" w:rsidRPr="00382325">
        <w:rPr>
          <w:rFonts w:ascii="Arial" w:hAnsi="Arial" w:cs="Arial"/>
        </w:rPr>
        <w:t xml:space="preserve">atolls </w:t>
      </w:r>
      <w:r w:rsidR="00CB3858">
        <w:rPr>
          <w:rFonts w:ascii="Arial" w:hAnsi="Arial" w:cs="Arial"/>
        </w:rPr>
        <w:t xml:space="preserve">that </w:t>
      </w:r>
      <w:r w:rsidR="006516FD" w:rsidRPr="00382325">
        <w:rPr>
          <w:rFonts w:ascii="Arial" w:hAnsi="Arial" w:cs="Arial"/>
        </w:rPr>
        <w:t xml:space="preserve">are home to distinct </w:t>
      </w:r>
      <w:r w:rsidR="004B6B71" w:rsidRPr="00382325">
        <w:rPr>
          <w:rFonts w:ascii="Arial" w:hAnsi="Arial" w:cs="Arial"/>
        </w:rPr>
        <w:t>seabird species</w:t>
      </w:r>
      <w:r w:rsidR="00EE1D8B" w:rsidRPr="00382325">
        <w:rPr>
          <w:rFonts w:ascii="Arial" w:hAnsi="Arial" w:cs="Arial"/>
        </w:rPr>
        <w:t xml:space="preserve"> assemblages</w:t>
      </w:r>
      <w:r w:rsidR="004B6B71" w:rsidRPr="00382325">
        <w:rPr>
          <w:rFonts w:ascii="Arial" w:hAnsi="Arial" w:cs="Arial"/>
        </w:rPr>
        <w:t xml:space="preserve">, such as several petrel species </w:t>
      </w:r>
      <w:r w:rsidR="002075E3">
        <w:rPr>
          <w:rFonts w:ascii="Arial" w:hAnsi="Arial" w:cs="Arial"/>
        </w:rPr>
        <w:t>(</w:t>
      </w:r>
      <w:r w:rsidR="002075E3" w:rsidRPr="00382325">
        <w:rPr>
          <w:rFonts w:ascii="Arial" w:hAnsi="Arial" w:cs="Arial"/>
          <w:i/>
          <w:iCs/>
        </w:rPr>
        <w:t>Pterodroma</w:t>
      </w:r>
      <w:r w:rsidR="002075E3">
        <w:rPr>
          <w:rFonts w:ascii="Arial" w:hAnsi="Arial" w:cs="Arial"/>
          <w:i/>
          <w:iCs/>
        </w:rPr>
        <w:t xml:space="preserve"> </w:t>
      </w:r>
      <w:r w:rsidR="002075E3">
        <w:rPr>
          <w:rFonts w:ascii="Arial" w:hAnsi="Arial" w:cs="Arial"/>
        </w:rPr>
        <w:t xml:space="preserve">spp.) </w:t>
      </w:r>
      <w:r w:rsidR="004B6B71" w:rsidRPr="00382325">
        <w:rPr>
          <w:rFonts w:ascii="Arial" w:hAnsi="Arial" w:cs="Arial"/>
        </w:rPr>
        <w:t>on Ducie and Oeno (Pitcairn</w:t>
      </w:r>
      <w:r w:rsidR="005B5BB6" w:rsidRPr="00382325">
        <w:rPr>
          <w:rFonts w:ascii="Arial" w:hAnsi="Arial" w:cs="Arial"/>
        </w:rPr>
        <w:t xml:space="preserve"> Group</w:t>
      </w:r>
      <w:r w:rsidR="004B6B71" w:rsidRPr="00382325">
        <w:rPr>
          <w:rFonts w:ascii="Arial" w:hAnsi="Arial" w:cs="Arial"/>
        </w:rPr>
        <w:t xml:space="preserve">), or </w:t>
      </w:r>
      <w:r w:rsidR="005B5BB6" w:rsidRPr="00382325">
        <w:rPr>
          <w:rFonts w:ascii="Arial" w:hAnsi="Arial" w:cs="Arial"/>
        </w:rPr>
        <w:t>two species of albatross on the North-Western Hawai’ian atolls</w:t>
      </w:r>
      <w:r w:rsidR="00AC0A46" w:rsidRPr="00382325">
        <w:rPr>
          <w:rFonts w:ascii="Arial" w:hAnsi="Arial" w:cs="Arial"/>
        </w:rPr>
        <w:t xml:space="preserve"> (Fig.</w:t>
      </w:r>
      <w:r w:rsidR="00801DEB">
        <w:rPr>
          <w:rFonts w:ascii="Arial" w:hAnsi="Arial" w:cs="Arial"/>
        </w:rPr>
        <w:t> </w:t>
      </w:r>
      <w:r w:rsidR="00AC0A46" w:rsidRPr="00382325">
        <w:rPr>
          <w:rFonts w:ascii="Arial" w:hAnsi="Arial" w:cs="Arial"/>
        </w:rPr>
        <w:t>1c)</w:t>
      </w:r>
      <w:r w:rsidR="005B5BB6" w:rsidRPr="00382325">
        <w:rPr>
          <w:rFonts w:ascii="Arial" w:hAnsi="Arial" w:cs="Arial"/>
        </w:rPr>
        <w:t>.</w:t>
      </w:r>
      <w:r w:rsidR="00AD2FD3" w:rsidRPr="00382325">
        <w:rPr>
          <w:rFonts w:ascii="Arial" w:hAnsi="Arial" w:cs="Arial"/>
        </w:rPr>
        <w:t xml:space="preserve"> </w:t>
      </w:r>
      <w:r w:rsidR="00552CB5" w:rsidRPr="00382325">
        <w:rPr>
          <w:rFonts w:ascii="Arial" w:hAnsi="Arial" w:cs="Arial"/>
        </w:rPr>
        <w:t>Together, a large set of atolls can be identified across the entire Indo-Pacific basin, which are significan</w:t>
      </w:r>
      <w:r w:rsidR="001C4B21">
        <w:rPr>
          <w:rFonts w:ascii="Arial" w:hAnsi="Arial" w:cs="Arial"/>
        </w:rPr>
        <w:t>t</w:t>
      </w:r>
      <w:r w:rsidR="00552CB5" w:rsidRPr="00382325">
        <w:rPr>
          <w:rFonts w:ascii="Arial" w:hAnsi="Arial" w:cs="Arial"/>
        </w:rPr>
        <w:t xml:space="preserve"> </w:t>
      </w:r>
      <w:r w:rsidR="001C4B21">
        <w:rPr>
          <w:rFonts w:ascii="Arial" w:hAnsi="Arial" w:cs="Arial"/>
        </w:rPr>
        <w:t>for</w:t>
      </w:r>
      <w:r w:rsidR="00552CB5" w:rsidRPr="00382325">
        <w:rPr>
          <w:rFonts w:ascii="Arial" w:hAnsi="Arial" w:cs="Arial"/>
        </w:rPr>
        <w:t xml:space="preserve"> </w:t>
      </w:r>
      <w:r w:rsidR="007115E1" w:rsidRPr="00382325">
        <w:rPr>
          <w:rFonts w:ascii="Arial" w:hAnsi="Arial" w:cs="Arial"/>
        </w:rPr>
        <w:t xml:space="preserve">tropical seabird species by providing nesting sites for </w:t>
      </w:r>
      <w:r w:rsidR="00315A34" w:rsidRPr="00382325">
        <w:rPr>
          <w:rFonts w:ascii="Arial" w:hAnsi="Arial" w:cs="Arial"/>
        </w:rPr>
        <w:t xml:space="preserve">either </w:t>
      </w:r>
      <w:r w:rsidR="007115E1" w:rsidRPr="00382325">
        <w:rPr>
          <w:rFonts w:ascii="Arial" w:hAnsi="Arial" w:cs="Arial"/>
        </w:rPr>
        <w:t xml:space="preserve">a large number of </w:t>
      </w:r>
      <w:r w:rsidR="00EE1D8B" w:rsidRPr="00382325">
        <w:rPr>
          <w:rFonts w:ascii="Arial" w:hAnsi="Arial" w:cs="Arial"/>
        </w:rPr>
        <w:t>birds</w:t>
      </w:r>
      <w:r w:rsidR="00731534" w:rsidRPr="00382325">
        <w:rPr>
          <w:rFonts w:ascii="Arial" w:hAnsi="Arial" w:cs="Arial"/>
        </w:rPr>
        <w:t>, often above international</w:t>
      </w:r>
      <w:r w:rsidR="00CC2FCC">
        <w:rPr>
          <w:rFonts w:ascii="Arial" w:hAnsi="Arial" w:cs="Arial"/>
        </w:rPr>
        <w:t>ly recognised</w:t>
      </w:r>
      <w:r w:rsidR="00731534" w:rsidRPr="00382325">
        <w:rPr>
          <w:rFonts w:ascii="Arial" w:hAnsi="Arial" w:cs="Arial"/>
        </w:rPr>
        <w:t xml:space="preserve"> threshold</w:t>
      </w:r>
      <w:r w:rsidR="00E00F35" w:rsidRPr="00382325">
        <w:rPr>
          <w:rFonts w:ascii="Arial" w:hAnsi="Arial" w:cs="Arial"/>
        </w:rPr>
        <w:t>s</w:t>
      </w:r>
      <w:r w:rsidR="00731534" w:rsidRPr="00382325">
        <w:rPr>
          <w:rFonts w:ascii="Arial" w:hAnsi="Arial" w:cs="Arial"/>
        </w:rPr>
        <w:t xml:space="preserve"> for important bird areas</w:t>
      </w:r>
      <w:r w:rsidR="007115E1" w:rsidRPr="00382325">
        <w:rPr>
          <w:rFonts w:ascii="Arial" w:hAnsi="Arial" w:cs="Arial"/>
        </w:rPr>
        <w:t xml:space="preserve"> (Fig. 1a</w:t>
      </w:r>
      <w:r w:rsidR="00D15B87">
        <w:rPr>
          <w:rFonts w:ascii="Arial" w:hAnsi="Arial" w:cs="Arial"/>
        </w:rPr>
        <w:t>, S1</w:t>
      </w:r>
      <w:r w:rsidR="007115E1" w:rsidRPr="00382325">
        <w:rPr>
          <w:rFonts w:ascii="Arial" w:hAnsi="Arial" w:cs="Arial"/>
        </w:rPr>
        <w:t>),</w:t>
      </w:r>
      <w:r w:rsidR="00315A34" w:rsidRPr="00382325">
        <w:rPr>
          <w:rFonts w:ascii="Arial" w:hAnsi="Arial" w:cs="Arial"/>
        </w:rPr>
        <w:t xml:space="preserve"> or</w:t>
      </w:r>
      <w:r w:rsidR="007115E1" w:rsidRPr="00382325">
        <w:rPr>
          <w:rFonts w:ascii="Arial" w:hAnsi="Arial" w:cs="Arial"/>
        </w:rPr>
        <w:t xml:space="preserve"> a high diversity of different species (Fig. 1b),</w:t>
      </w:r>
      <w:r w:rsidR="00731534" w:rsidRPr="00382325">
        <w:rPr>
          <w:rFonts w:ascii="Arial" w:hAnsi="Arial" w:cs="Arial"/>
        </w:rPr>
        <w:t xml:space="preserve"> or</w:t>
      </w:r>
      <w:r w:rsidR="007115E1" w:rsidRPr="00382325">
        <w:rPr>
          <w:rFonts w:ascii="Arial" w:hAnsi="Arial" w:cs="Arial"/>
        </w:rPr>
        <w:t xml:space="preserve"> a distinct </w:t>
      </w:r>
      <w:r w:rsidR="00547523">
        <w:rPr>
          <w:rFonts w:ascii="Arial" w:hAnsi="Arial" w:cs="Arial"/>
        </w:rPr>
        <w:t>community</w:t>
      </w:r>
      <w:r w:rsidR="007115E1" w:rsidRPr="00382325">
        <w:rPr>
          <w:rFonts w:ascii="Arial" w:hAnsi="Arial" w:cs="Arial"/>
        </w:rPr>
        <w:t xml:space="preserve"> of </w:t>
      </w:r>
      <w:r w:rsidR="00125999" w:rsidRPr="00382325">
        <w:rPr>
          <w:rFonts w:ascii="Arial" w:hAnsi="Arial" w:cs="Arial"/>
        </w:rPr>
        <w:t xml:space="preserve">unique </w:t>
      </w:r>
      <w:r w:rsidR="007115E1" w:rsidRPr="00382325">
        <w:rPr>
          <w:rFonts w:ascii="Arial" w:hAnsi="Arial" w:cs="Arial"/>
        </w:rPr>
        <w:t>species (Fig. 1c)</w:t>
      </w:r>
      <w:r w:rsidR="00731534" w:rsidRPr="00382325">
        <w:rPr>
          <w:rFonts w:ascii="Arial" w:hAnsi="Arial" w:cs="Arial"/>
        </w:rPr>
        <w:t>.</w:t>
      </w:r>
    </w:p>
    <w:p w14:paraId="02061271" w14:textId="3D1292BC" w:rsidR="00CE531E" w:rsidRDefault="00CE531E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07986">
        <w:rPr>
          <w:rFonts w:ascii="Arial" w:hAnsi="Arial" w:cs="Arial"/>
        </w:rPr>
        <w:t>combined</w:t>
      </w:r>
      <w:r>
        <w:rPr>
          <w:rFonts w:ascii="Arial" w:hAnsi="Arial" w:cs="Arial"/>
        </w:rPr>
        <w:t xml:space="preserve"> biomass of </w:t>
      </w:r>
      <w:r w:rsidR="00216D72">
        <w:rPr>
          <w:rFonts w:ascii="Arial" w:hAnsi="Arial" w:cs="Arial"/>
        </w:rPr>
        <w:t>all atoll-nesting seabird</w:t>
      </w:r>
      <w:r w:rsidR="00396DC7">
        <w:rPr>
          <w:rFonts w:ascii="Arial" w:hAnsi="Arial" w:cs="Arial"/>
        </w:rPr>
        <w:t xml:space="preserve">s combined </w:t>
      </w:r>
      <w:r w:rsidR="00216D72">
        <w:rPr>
          <w:rFonts w:ascii="Arial" w:hAnsi="Arial" w:cs="Arial"/>
        </w:rPr>
        <w:t xml:space="preserve">totals </w:t>
      </w:r>
      <w:r w:rsidR="0033385D">
        <w:rPr>
          <w:rFonts w:ascii="Arial" w:hAnsi="Arial" w:cs="Arial"/>
        </w:rPr>
        <w:t>11,</w:t>
      </w:r>
      <w:r w:rsidR="00AC5FC9">
        <w:rPr>
          <w:rFonts w:ascii="Arial" w:hAnsi="Arial" w:cs="Arial"/>
        </w:rPr>
        <w:t>264</w:t>
      </w:r>
      <w:r w:rsidR="00FE417D">
        <w:rPr>
          <w:rFonts w:ascii="Arial" w:hAnsi="Arial" w:cs="Arial"/>
        </w:rPr>
        <w:t>,</w:t>
      </w:r>
      <w:r w:rsidR="00AC5FC9">
        <w:rPr>
          <w:rFonts w:ascii="Arial" w:hAnsi="Arial" w:cs="Arial"/>
        </w:rPr>
        <w:t>618</w:t>
      </w:r>
      <w:r w:rsidR="00FE417D">
        <w:rPr>
          <w:rFonts w:ascii="Arial" w:hAnsi="Arial" w:cs="Arial"/>
        </w:rPr>
        <w:t xml:space="preserve"> kg, with an average seabird biomass of </w:t>
      </w:r>
      <w:r w:rsidR="005F1418">
        <w:rPr>
          <w:rFonts w:ascii="Arial" w:hAnsi="Arial" w:cs="Arial"/>
        </w:rPr>
        <w:t>40,23</w:t>
      </w:r>
      <w:r w:rsidR="00E939CA">
        <w:rPr>
          <w:rFonts w:ascii="Arial" w:hAnsi="Arial" w:cs="Arial"/>
        </w:rPr>
        <w:t>1</w:t>
      </w:r>
      <w:r w:rsidR="00093CEA">
        <w:rPr>
          <w:rFonts w:ascii="Arial" w:hAnsi="Arial" w:cs="Arial"/>
        </w:rPr>
        <w:t xml:space="preserve"> kg per atoll [</w:t>
      </w:r>
      <w:r w:rsidR="00093CEA" w:rsidRPr="00382325">
        <w:rPr>
          <w:rFonts w:ascii="Arial" w:hAnsi="Arial" w:cs="Arial"/>
        </w:rPr>
        <w:t>95% quantiles: 0 –</w:t>
      </w:r>
      <w:r w:rsidR="0093520B">
        <w:rPr>
          <w:rFonts w:ascii="Arial" w:hAnsi="Arial" w:cs="Arial"/>
        </w:rPr>
        <w:t>164,445].</w:t>
      </w:r>
      <w:r w:rsidR="00EA6371">
        <w:rPr>
          <w:rFonts w:ascii="Arial" w:hAnsi="Arial" w:cs="Arial"/>
        </w:rPr>
        <w:t xml:space="preserve"> Using bird </w:t>
      </w:r>
      <w:r w:rsidR="00EA6371">
        <w:rPr>
          <w:rFonts w:ascii="Arial" w:hAnsi="Arial" w:cs="Arial"/>
        </w:rPr>
        <w:lastRenderedPageBreak/>
        <w:t>biomass conversion factor</w:t>
      </w:r>
      <w:r w:rsidR="00B07986">
        <w:rPr>
          <w:rFonts w:ascii="Arial" w:hAnsi="Arial" w:cs="Arial"/>
        </w:rPr>
        <w:t>s</w:t>
      </w:r>
      <w:r w:rsidR="00EA6371">
        <w:rPr>
          <w:rFonts w:ascii="Arial" w:hAnsi="Arial" w:cs="Arial"/>
        </w:rPr>
        <w:t xml:space="preserve"> in Bar-On </w:t>
      </w:r>
      <w:r w:rsidR="00EA6371">
        <w:rPr>
          <w:rFonts w:ascii="Arial" w:hAnsi="Arial" w:cs="Arial"/>
          <w:i/>
          <w:iCs/>
        </w:rPr>
        <w:t xml:space="preserve">et al. </w:t>
      </w:r>
      <w:r w:rsidR="00EA6371">
        <w:rPr>
          <w:rFonts w:ascii="Arial" w:hAnsi="Arial" w:cs="Arial"/>
        </w:rPr>
        <w:t>(</w:t>
      </w:r>
      <w:r w:rsidR="00EA6371" w:rsidRPr="00EA6371">
        <w:rPr>
          <w:rFonts w:ascii="Arial" w:hAnsi="Arial" w:cs="Arial"/>
          <w:color w:val="2F5496" w:themeColor="accent1" w:themeShade="BF"/>
        </w:rPr>
        <w:t>2018</w:t>
      </w:r>
      <w:r w:rsidR="00EA6371">
        <w:rPr>
          <w:rFonts w:ascii="Arial" w:hAnsi="Arial" w:cs="Arial"/>
        </w:rPr>
        <w:t xml:space="preserve">), </w:t>
      </w:r>
      <w:r w:rsidR="00175832">
        <w:rPr>
          <w:rFonts w:ascii="Arial" w:hAnsi="Arial" w:cs="Arial"/>
        </w:rPr>
        <w:t>the total biomass of atoll-nesting seabirds translate</w:t>
      </w:r>
      <w:r w:rsidR="00396DC7">
        <w:rPr>
          <w:rFonts w:ascii="Arial" w:hAnsi="Arial" w:cs="Arial"/>
        </w:rPr>
        <w:t>s</w:t>
      </w:r>
      <w:r w:rsidR="00175832">
        <w:rPr>
          <w:rFonts w:ascii="Arial" w:hAnsi="Arial" w:cs="Arial"/>
        </w:rPr>
        <w:t xml:space="preserve"> to a </w:t>
      </w:r>
      <w:r w:rsidR="00355081">
        <w:rPr>
          <w:rFonts w:ascii="Arial" w:hAnsi="Arial" w:cs="Arial"/>
        </w:rPr>
        <w:t xml:space="preserve">carbon stock of </w:t>
      </w:r>
      <w:r w:rsidR="00175832">
        <w:rPr>
          <w:rFonts w:ascii="Arial" w:hAnsi="Arial" w:cs="Arial"/>
        </w:rPr>
        <w:t>3,9</w:t>
      </w:r>
      <w:r w:rsidR="001C5B54">
        <w:rPr>
          <w:rFonts w:ascii="Arial" w:hAnsi="Arial" w:cs="Arial"/>
        </w:rPr>
        <w:t>42</w:t>
      </w:r>
      <w:r w:rsidR="00175832">
        <w:rPr>
          <w:rFonts w:ascii="Arial" w:hAnsi="Arial" w:cs="Arial"/>
        </w:rPr>
        <w:t>,6</w:t>
      </w:r>
      <w:r w:rsidR="001C5B54">
        <w:rPr>
          <w:rFonts w:ascii="Arial" w:hAnsi="Arial" w:cs="Arial"/>
        </w:rPr>
        <w:t>1</w:t>
      </w:r>
      <w:r w:rsidR="00175832">
        <w:rPr>
          <w:rFonts w:ascii="Arial" w:hAnsi="Arial" w:cs="Arial"/>
        </w:rPr>
        <w:t xml:space="preserve">6 kg </w:t>
      </w:r>
      <w:r w:rsidR="00B07986">
        <w:rPr>
          <w:rFonts w:ascii="Arial" w:hAnsi="Arial" w:cs="Arial"/>
        </w:rPr>
        <w:t xml:space="preserve">throughout </w:t>
      </w:r>
      <w:r w:rsidR="00A90873">
        <w:rPr>
          <w:rFonts w:ascii="Arial" w:hAnsi="Arial" w:cs="Arial"/>
        </w:rPr>
        <w:t>all</w:t>
      </w:r>
      <w:r w:rsidR="00B07986">
        <w:rPr>
          <w:rFonts w:ascii="Arial" w:hAnsi="Arial" w:cs="Arial"/>
        </w:rPr>
        <w:t xml:space="preserve"> Indo-Pacific’s atolls</w:t>
      </w:r>
      <w:r w:rsidR="00175832">
        <w:rPr>
          <w:rFonts w:ascii="Arial" w:hAnsi="Arial" w:cs="Arial"/>
        </w:rPr>
        <w:t xml:space="preserve">, </w:t>
      </w:r>
      <w:r w:rsidR="007E59FD">
        <w:rPr>
          <w:rFonts w:ascii="Arial" w:hAnsi="Arial" w:cs="Arial"/>
        </w:rPr>
        <w:t>or 1</w:t>
      </w:r>
      <w:r w:rsidR="001D17B7">
        <w:rPr>
          <w:rFonts w:ascii="Arial" w:hAnsi="Arial" w:cs="Arial"/>
        </w:rPr>
        <w:t>4</w:t>
      </w:r>
      <w:r w:rsidR="007E59FD">
        <w:rPr>
          <w:rFonts w:ascii="Arial" w:hAnsi="Arial" w:cs="Arial"/>
        </w:rPr>
        <w:t>,</w:t>
      </w:r>
      <w:r w:rsidR="001D17B7">
        <w:rPr>
          <w:rFonts w:ascii="Arial" w:hAnsi="Arial" w:cs="Arial"/>
        </w:rPr>
        <w:t>08</w:t>
      </w:r>
      <w:r w:rsidR="00E939CA">
        <w:rPr>
          <w:rFonts w:ascii="Arial" w:hAnsi="Arial" w:cs="Arial"/>
        </w:rPr>
        <w:t>1</w:t>
      </w:r>
      <w:r w:rsidR="007E59FD">
        <w:rPr>
          <w:rFonts w:ascii="Arial" w:hAnsi="Arial" w:cs="Arial"/>
        </w:rPr>
        <w:t xml:space="preserve"> kg per atoll on average [</w:t>
      </w:r>
      <w:r w:rsidR="00997398">
        <w:rPr>
          <w:rFonts w:ascii="Arial" w:hAnsi="Arial" w:cs="Arial"/>
        </w:rPr>
        <w:t>0 – 57,55</w:t>
      </w:r>
      <w:r w:rsidR="001762A1">
        <w:rPr>
          <w:rFonts w:ascii="Arial" w:hAnsi="Arial" w:cs="Arial"/>
        </w:rPr>
        <w:t>6</w:t>
      </w:r>
      <w:r w:rsidR="00997398">
        <w:rPr>
          <w:rFonts w:ascii="Arial" w:hAnsi="Arial" w:cs="Arial"/>
        </w:rPr>
        <w:t>].</w:t>
      </w:r>
    </w:p>
    <w:p w14:paraId="1757DA0E" w14:textId="099C4AC7" w:rsidR="00C170CF" w:rsidRPr="00A45C50" w:rsidRDefault="001A56DA" w:rsidP="00DD07F9">
      <w:pPr>
        <w:spacing w:line="360" w:lineRule="auto"/>
        <w:contextualSpacing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6006E9EB" wp14:editId="016956B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0240" cy="4640580"/>
            <wp:effectExtent l="0" t="0" r="381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70CF" w:rsidRPr="00A45C50">
        <w:rPr>
          <w:rFonts w:ascii="Arial" w:hAnsi="Arial" w:cs="Arial"/>
          <w:b/>
          <w:bCs/>
          <w:noProof/>
          <w:sz w:val="20"/>
          <w:szCs w:val="20"/>
        </w:rPr>
        <w:t xml:space="preserve">Figure 1: Seabird colonies on </w:t>
      </w:r>
      <w:r w:rsidR="00491D8C" w:rsidRPr="00A45C50">
        <w:rPr>
          <w:rFonts w:ascii="Arial" w:hAnsi="Arial" w:cs="Arial"/>
          <w:b/>
          <w:bCs/>
          <w:noProof/>
          <w:sz w:val="20"/>
          <w:szCs w:val="20"/>
        </w:rPr>
        <w:t xml:space="preserve">the 280 Indo-Pacific coral </w:t>
      </w:r>
      <w:r w:rsidR="00C170CF" w:rsidRPr="00A45C50">
        <w:rPr>
          <w:rFonts w:ascii="Arial" w:hAnsi="Arial" w:cs="Arial"/>
          <w:b/>
          <w:bCs/>
          <w:noProof/>
          <w:sz w:val="20"/>
          <w:szCs w:val="20"/>
        </w:rPr>
        <w:t xml:space="preserve">atolls. </w:t>
      </w:r>
      <w:r w:rsidR="007244BF" w:rsidRPr="00A45C50">
        <w:rPr>
          <w:rFonts w:ascii="Arial" w:hAnsi="Arial" w:cs="Arial"/>
          <w:noProof/>
          <w:sz w:val="20"/>
          <w:szCs w:val="20"/>
        </w:rPr>
        <w:t>Total seabird colony size (a), seabird species richness (b), and compositional distinctness</w:t>
      </w:r>
      <w:r w:rsidR="009B6A2E" w:rsidRPr="00A45C50">
        <w:rPr>
          <w:rFonts w:ascii="Arial" w:hAnsi="Arial" w:cs="Arial"/>
          <w:noProof/>
          <w:sz w:val="20"/>
          <w:szCs w:val="20"/>
        </w:rPr>
        <w:t xml:space="preserve"> (local contribution to beta-diversity; LCBD score) (c) were </w:t>
      </w:r>
      <w:r w:rsidR="00BE6394" w:rsidRPr="00A45C50">
        <w:rPr>
          <w:rFonts w:ascii="Arial" w:hAnsi="Arial" w:cs="Arial"/>
          <w:noProof/>
          <w:sz w:val="20"/>
          <w:szCs w:val="20"/>
        </w:rPr>
        <w:t xml:space="preserve">computed using a Bayesian predictive modelling framework. </w:t>
      </w:r>
      <w:r w:rsidR="0029372B" w:rsidRPr="00A45C50">
        <w:rPr>
          <w:rFonts w:ascii="Arial" w:hAnsi="Arial" w:cs="Arial"/>
          <w:noProof/>
          <w:sz w:val="20"/>
          <w:szCs w:val="20"/>
        </w:rPr>
        <w:t xml:space="preserve">Ca. 25% of the Indo-Pacific’s atolls house seabird nesting colonies </w:t>
      </w:r>
      <w:r w:rsidR="00E4285D" w:rsidRPr="00A45C50">
        <w:rPr>
          <w:rFonts w:ascii="Arial" w:hAnsi="Arial" w:cs="Arial"/>
          <w:noProof/>
          <w:sz w:val="20"/>
          <w:szCs w:val="20"/>
        </w:rPr>
        <w:t xml:space="preserve">greater than the BirdLife International threshold for significant bird areas B3b (formerly A4iii criteria; dashed </w:t>
      </w:r>
      <w:r w:rsidR="00AF6DDF" w:rsidRPr="00A45C50">
        <w:rPr>
          <w:rFonts w:ascii="Arial" w:hAnsi="Arial" w:cs="Arial"/>
          <w:noProof/>
          <w:sz w:val="20"/>
          <w:szCs w:val="20"/>
        </w:rPr>
        <w:t xml:space="preserve">horizontal </w:t>
      </w:r>
      <w:r w:rsidR="00E4285D" w:rsidRPr="00A45C50">
        <w:rPr>
          <w:rFonts w:ascii="Arial" w:hAnsi="Arial" w:cs="Arial"/>
          <w:noProof/>
          <w:sz w:val="20"/>
          <w:szCs w:val="20"/>
        </w:rPr>
        <w:t>line in boxplot a).</w:t>
      </w:r>
    </w:p>
    <w:p w14:paraId="4DDD9958" w14:textId="4A90B4D4" w:rsidR="00C170CF" w:rsidRPr="00382325" w:rsidRDefault="00C170CF" w:rsidP="00DD07F9">
      <w:pPr>
        <w:spacing w:line="360" w:lineRule="auto"/>
        <w:contextualSpacing/>
        <w:jc w:val="both"/>
        <w:rPr>
          <w:rFonts w:ascii="Arial" w:hAnsi="Arial" w:cs="Arial"/>
          <w:i/>
          <w:iCs/>
        </w:rPr>
      </w:pPr>
    </w:p>
    <w:p w14:paraId="4C87C86D" w14:textId="25C299C2" w:rsidR="00096F06" w:rsidRPr="00382325" w:rsidRDefault="00E47CA6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We used global population </w:t>
      </w:r>
      <w:r w:rsidR="005C15E1" w:rsidRPr="00382325">
        <w:rPr>
          <w:rFonts w:ascii="Arial" w:hAnsi="Arial" w:cs="Arial"/>
        </w:rPr>
        <w:t xml:space="preserve">assessments </w:t>
      </w:r>
      <w:r w:rsidR="00CE23A1" w:rsidRPr="00382325">
        <w:rPr>
          <w:rFonts w:ascii="Arial" w:hAnsi="Arial" w:cs="Arial"/>
        </w:rPr>
        <w:t xml:space="preserve">from BirdLife International and </w:t>
      </w:r>
      <w:r w:rsidR="00651F74" w:rsidRPr="00382325">
        <w:rPr>
          <w:rFonts w:ascii="Arial" w:hAnsi="Arial" w:cs="Arial"/>
        </w:rPr>
        <w:t>Birds of the World</w:t>
      </w:r>
      <w:r w:rsidR="00733593" w:rsidRPr="00382325">
        <w:rPr>
          <w:rFonts w:ascii="Arial" w:hAnsi="Arial" w:cs="Arial"/>
        </w:rPr>
        <w:t xml:space="preserve"> </w:t>
      </w:r>
      <w:r w:rsidR="0060449E">
        <w:rPr>
          <w:rFonts w:ascii="Arial" w:hAnsi="Arial" w:cs="Arial"/>
        </w:rPr>
        <w:t>(</w:t>
      </w:r>
      <w:r w:rsidR="0060449E" w:rsidRPr="0060449E">
        <w:rPr>
          <w:rFonts w:ascii="Arial" w:hAnsi="Arial" w:cs="Arial"/>
          <w:color w:val="2F5496" w:themeColor="accent1" w:themeShade="BF"/>
        </w:rPr>
        <w:t xml:space="preserve">Billerman </w:t>
      </w:r>
      <w:r w:rsidR="0060449E" w:rsidRPr="0060449E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60449E" w:rsidRPr="0060449E">
        <w:rPr>
          <w:rFonts w:ascii="Arial" w:hAnsi="Arial" w:cs="Arial"/>
          <w:color w:val="2F5496" w:themeColor="accent1" w:themeShade="BF"/>
        </w:rPr>
        <w:t>2020</w:t>
      </w:r>
      <w:r w:rsidR="0060449E">
        <w:rPr>
          <w:rFonts w:ascii="Arial" w:hAnsi="Arial" w:cs="Arial"/>
        </w:rPr>
        <w:t>)</w:t>
      </w:r>
      <w:r w:rsidR="0060449E">
        <w:rPr>
          <w:rFonts w:ascii="Arial" w:hAnsi="Arial" w:cs="Arial"/>
          <w:i/>
          <w:iCs/>
        </w:rPr>
        <w:t xml:space="preserve"> </w:t>
      </w:r>
      <w:r w:rsidR="00733593" w:rsidRPr="00382325">
        <w:rPr>
          <w:rFonts w:ascii="Arial" w:hAnsi="Arial" w:cs="Arial"/>
        </w:rPr>
        <w:t>for each of the 37 atoll-nesting seabird species to estimate how much of the</w:t>
      </w:r>
      <w:r w:rsidR="00B915E5">
        <w:rPr>
          <w:rFonts w:ascii="Arial" w:hAnsi="Arial" w:cs="Arial"/>
        </w:rPr>
        <w:t>ir</w:t>
      </w:r>
      <w:r w:rsidR="00733593" w:rsidRPr="00382325">
        <w:rPr>
          <w:rFonts w:ascii="Arial" w:hAnsi="Arial" w:cs="Arial"/>
        </w:rPr>
        <w:t xml:space="preserve"> world population is nesting on atolls. </w:t>
      </w:r>
      <w:r w:rsidR="00C91AF7">
        <w:rPr>
          <w:rFonts w:ascii="Arial" w:hAnsi="Arial" w:cs="Arial"/>
        </w:rPr>
        <w:t xml:space="preserve">For </w:t>
      </w:r>
      <w:r w:rsidR="00275163" w:rsidRPr="00382325">
        <w:rPr>
          <w:rFonts w:ascii="Arial" w:hAnsi="Arial" w:cs="Arial"/>
        </w:rPr>
        <w:t>1</w:t>
      </w:r>
      <w:r w:rsidR="00765729" w:rsidRPr="00382325">
        <w:rPr>
          <w:rFonts w:ascii="Arial" w:hAnsi="Arial" w:cs="Arial"/>
        </w:rPr>
        <w:t>8</w:t>
      </w:r>
      <w:r w:rsidR="000513A1" w:rsidRPr="00382325">
        <w:rPr>
          <w:rFonts w:ascii="Arial" w:hAnsi="Arial" w:cs="Arial"/>
        </w:rPr>
        <w:t xml:space="preserve"> </w:t>
      </w:r>
      <w:r w:rsidR="00275163" w:rsidRPr="00382325">
        <w:rPr>
          <w:rFonts w:ascii="Arial" w:hAnsi="Arial" w:cs="Arial"/>
        </w:rPr>
        <w:t>seabird species</w:t>
      </w:r>
      <w:r w:rsidR="00C91AF7">
        <w:rPr>
          <w:rFonts w:ascii="Arial" w:hAnsi="Arial" w:cs="Arial"/>
        </w:rPr>
        <w:t xml:space="preserve">, </w:t>
      </w:r>
      <w:r w:rsidR="00275163" w:rsidRPr="00382325">
        <w:rPr>
          <w:rFonts w:ascii="Arial" w:hAnsi="Arial" w:cs="Arial"/>
        </w:rPr>
        <w:t xml:space="preserve">more than </w:t>
      </w:r>
      <w:r w:rsidR="000513A1" w:rsidRPr="00382325">
        <w:rPr>
          <w:rFonts w:ascii="Arial" w:hAnsi="Arial" w:cs="Arial"/>
        </w:rPr>
        <w:t>25</w:t>
      </w:r>
      <w:r w:rsidR="00275163" w:rsidRPr="00382325">
        <w:rPr>
          <w:rFonts w:ascii="Arial" w:hAnsi="Arial" w:cs="Arial"/>
        </w:rPr>
        <w:t xml:space="preserve">% of their world population </w:t>
      </w:r>
      <w:r w:rsidR="00C91AF7">
        <w:rPr>
          <w:rFonts w:ascii="Arial" w:hAnsi="Arial" w:cs="Arial"/>
        </w:rPr>
        <w:t>is nesting</w:t>
      </w:r>
      <w:r w:rsidR="00F66114" w:rsidRPr="00382325">
        <w:rPr>
          <w:rFonts w:ascii="Arial" w:hAnsi="Arial" w:cs="Arial"/>
        </w:rPr>
        <w:t xml:space="preserve"> on atolls</w:t>
      </w:r>
      <w:r w:rsidR="00BF2B16">
        <w:rPr>
          <w:rFonts w:ascii="Arial" w:hAnsi="Arial" w:cs="Arial"/>
        </w:rPr>
        <w:t xml:space="preserve">. For </w:t>
      </w:r>
      <w:r w:rsidR="000513A1" w:rsidRPr="00382325">
        <w:rPr>
          <w:rFonts w:ascii="Arial" w:hAnsi="Arial" w:cs="Arial"/>
        </w:rPr>
        <w:t>1</w:t>
      </w:r>
      <w:r w:rsidR="00AD39B3">
        <w:rPr>
          <w:rFonts w:ascii="Arial" w:hAnsi="Arial" w:cs="Arial"/>
        </w:rPr>
        <w:t>3</w:t>
      </w:r>
      <w:r w:rsidR="000513A1" w:rsidRPr="00382325">
        <w:rPr>
          <w:rFonts w:ascii="Arial" w:hAnsi="Arial" w:cs="Arial"/>
        </w:rPr>
        <w:t xml:space="preserve"> </w:t>
      </w:r>
      <w:r w:rsidR="00BF2B16">
        <w:rPr>
          <w:rFonts w:ascii="Arial" w:hAnsi="Arial" w:cs="Arial"/>
        </w:rPr>
        <w:t xml:space="preserve">species </w:t>
      </w:r>
      <w:r w:rsidR="000513A1" w:rsidRPr="00382325">
        <w:rPr>
          <w:rFonts w:ascii="Arial" w:hAnsi="Arial" w:cs="Arial"/>
        </w:rPr>
        <w:t xml:space="preserve">more than 50%, </w:t>
      </w:r>
      <w:r w:rsidR="00BF2B16">
        <w:rPr>
          <w:rFonts w:ascii="Arial" w:hAnsi="Arial" w:cs="Arial"/>
        </w:rPr>
        <w:t xml:space="preserve">for </w:t>
      </w:r>
      <w:r w:rsidR="00AA787C">
        <w:rPr>
          <w:rFonts w:ascii="Arial" w:hAnsi="Arial" w:cs="Arial"/>
        </w:rPr>
        <w:t>eight</w:t>
      </w:r>
      <w:r w:rsidR="00A64698" w:rsidRPr="00382325">
        <w:rPr>
          <w:rFonts w:ascii="Arial" w:hAnsi="Arial" w:cs="Arial"/>
        </w:rPr>
        <w:t xml:space="preserve"> seabirds more than 75%, and </w:t>
      </w:r>
      <w:r w:rsidR="00BF2B16">
        <w:rPr>
          <w:rFonts w:ascii="Arial" w:hAnsi="Arial" w:cs="Arial"/>
        </w:rPr>
        <w:t xml:space="preserve">for </w:t>
      </w:r>
      <w:r w:rsidR="00A64698" w:rsidRPr="00382325">
        <w:rPr>
          <w:rFonts w:ascii="Arial" w:hAnsi="Arial" w:cs="Arial"/>
        </w:rPr>
        <w:t xml:space="preserve">two species (the Black-footed and Laysan Albatross) more than 95% of their world population </w:t>
      </w:r>
      <w:r w:rsidR="00BF2B16">
        <w:rPr>
          <w:rFonts w:ascii="Arial" w:hAnsi="Arial" w:cs="Arial"/>
        </w:rPr>
        <w:t xml:space="preserve">is </w:t>
      </w:r>
      <w:r w:rsidR="00291055" w:rsidRPr="00382325">
        <w:rPr>
          <w:rFonts w:ascii="Arial" w:hAnsi="Arial" w:cs="Arial"/>
        </w:rPr>
        <w:t xml:space="preserve">nesting on atolls (Fig. 2). </w:t>
      </w:r>
      <w:r w:rsidR="00540B64" w:rsidRPr="00382325">
        <w:rPr>
          <w:rFonts w:ascii="Arial" w:hAnsi="Arial" w:cs="Arial"/>
        </w:rPr>
        <w:t xml:space="preserve">Only one of the </w:t>
      </w:r>
      <w:r w:rsidR="00602343" w:rsidRPr="00382325">
        <w:rPr>
          <w:rFonts w:ascii="Arial" w:hAnsi="Arial" w:cs="Arial"/>
        </w:rPr>
        <w:t>principal</w:t>
      </w:r>
      <w:r w:rsidR="00540B64" w:rsidRPr="00382325">
        <w:rPr>
          <w:rFonts w:ascii="Arial" w:hAnsi="Arial" w:cs="Arial"/>
        </w:rPr>
        <w:t xml:space="preserve"> atoll nesting seabird species, the Polynesian storm-petrel (</w:t>
      </w:r>
      <w:r w:rsidR="00540B64" w:rsidRPr="00382325">
        <w:rPr>
          <w:rFonts w:ascii="Arial" w:hAnsi="Arial" w:cs="Arial"/>
          <w:i/>
          <w:iCs/>
        </w:rPr>
        <w:t>Nesofregetta fuliginosa</w:t>
      </w:r>
      <w:r w:rsidR="00540B64" w:rsidRPr="00382325">
        <w:rPr>
          <w:rFonts w:ascii="Arial" w:hAnsi="Arial" w:cs="Arial"/>
        </w:rPr>
        <w:t>)</w:t>
      </w:r>
      <w:r w:rsidR="00515A8B" w:rsidRPr="00382325">
        <w:rPr>
          <w:rFonts w:ascii="Arial" w:hAnsi="Arial" w:cs="Arial"/>
        </w:rPr>
        <w:t>,</w:t>
      </w:r>
      <w:r w:rsidR="00540B64" w:rsidRPr="00382325">
        <w:rPr>
          <w:rFonts w:ascii="Arial" w:hAnsi="Arial" w:cs="Arial"/>
        </w:rPr>
        <w:t xml:space="preserve"> is currently recognised </w:t>
      </w:r>
      <w:r w:rsidR="0082383B" w:rsidRPr="00382325">
        <w:rPr>
          <w:rFonts w:ascii="Arial" w:hAnsi="Arial" w:cs="Arial"/>
        </w:rPr>
        <w:t>by IUCN red list criteria</w:t>
      </w:r>
      <w:r w:rsidR="006A5808" w:rsidRPr="00382325">
        <w:rPr>
          <w:rFonts w:ascii="Arial" w:hAnsi="Arial" w:cs="Arial"/>
        </w:rPr>
        <w:t xml:space="preserve"> as endangered</w:t>
      </w:r>
      <w:r w:rsidR="00B77CE4">
        <w:rPr>
          <w:rFonts w:ascii="Arial" w:hAnsi="Arial" w:cs="Arial"/>
        </w:rPr>
        <w:t xml:space="preserve"> (</w:t>
      </w:r>
      <w:r w:rsidR="00B77CE4" w:rsidRPr="00B77CE4">
        <w:rPr>
          <w:rFonts w:ascii="Arial" w:hAnsi="Arial" w:cs="Arial"/>
          <w:color w:val="2F5496" w:themeColor="accent1" w:themeShade="BF"/>
        </w:rPr>
        <w:t>BirdLife International 2018</w:t>
      </w:r>
      <w:r w:rsidR="00B77CE4">
        <w:rPr>
          <w:rFonts w:ascii="Arial" w:hAnsi="Arial" w:cs="Arial"/>
        </w:rPr>
        <w:t>)</w:t>
      </w:r>
      <w:r w:rsidR="0082383B" w:rsidRPr="00382325">
        <w:rPr>
          <w:rFonts w:ascii="Arial" w:hAnsi="Arial" w:cs="Arial"/>
        </w:rPr>
        <w:t>.</w:t>
      </w:r>
    </w:p>
    <w:p w14:paraId="6FB91EAC" w14:textId="5E9B1EAD" w:rsidR="00096F06" w:rsidRPr="00A45C50" w:rsidRDefault="002D78F6" w:rsidP="00DD07F9">
      <w:pPr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831C67C" wp14:editId="7586B0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42260" cy="5402580"/>
            <wp:effectExtent l="0" t="0" r="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F06" w:rsidRPr="00A45C50">
        <w:rPr>
          <w:rFonts w:ascii="Arial" w:hAnsi="Arial" w:cs="Arial"/>
          <w:b/>
          <w:bCs/>
          <w:sz w:val="20"/>
          <w:szCs w:val="20"/>
        </w:rPr>
        <w:t xml:space="preserve">Figure 2: </w:t>
      </w:r>
      <w:r w:rsidR="00574EE4" w:rsidRPr="00A45C50">
        <w:rPr>
          <w:rFonts w:ascii="Arial" w:hAnsi="Arial" w:cs="Arial"/>
          <w:b/>
          <w:bCs/>
          <w:sz w:val="20"/>
          <w:szCs w:val="20"/>
        </w:rPr>
        <w:t xml:space="preserve">Contribution of atolls to global population sizes of Indo-Pacific seabirds. </w:t>
      </w:r>
      <w:r w:rsidR="00072393" w:rsidRPr="00A45C50">
        <w:rPr>
          <w:rFonts w:ascii="Arial" w:hAnsi="Arial" w:cs="Arial"/>
          <w:sz w:val="20"/>
          <w:szCs w:val="20"/>
        </w:rPr>
        <w:t xml:space="preserve">For each of the 37 atoll-nesting seabird species, </w:t>
      </w:r>
      <w:r w:rsidR="00C441F7" w:rsidRPr="00A45C50">
        <w:rPr>
          <w:rFonts w:ascii="Arial" w:hAnsi="Arial" w:cs="Arial"/>
          <w:sz w:val="20"/>
          <w:szCs w:val="20"/>
        </w:rPr>
        <w:t>the percentage fraction of atoll-nesting birds is given</w:t>
      </w:r>
      <w:r w:rsidR="000B77E3" w:rsidRPr="00A45C50">
        <w:rPr>
          <w:rFonts w:ascii="Arial" w:hAnsi="Arial" w:cs="Arial"/>
          <w:sz w:val="20"/>
          <w:szCs w:val="20"/>
        </w:rPr>
        <w:t xml:space="preserve"> based on global population size estimates from BirdLife International and Birds Of the World (</w:t>
      </w:r>
      <w:r w:rsidR="00652876">
        <w:rPr>
          <w:rFonts w:ascii="Arial" w:hAnsi="Arial" w:cs="Arial"/>
          <w:color w:val="2F5496" w:themeColor="accent1" w:themeShade="BF"/>
          <w:sz w:val="20"/>
          <w:szCs w:val="20"/>
        </w:rPr>
        <w:t>see supplementary files</w:t>
      </w:r>
      <w:r w:rsidR="000B77E3" w:rsidRPr="00A45C50">
        <w:rPr>
          <w:rFonts w:ascii="Arial" w:hAnsi="Arial" w:cs="Arial"/>
          <w:sz w:val="20"/>
          <w:szCs w:val="20"/>
        </w:rPr>
        <w:t xml:space="preserve">). </w:t>
      </w:r>
      <w:r w:rsidR="00AD0281">
        <w:rPr>
          <w:rFonts w:ascii="Arial" w:hAnsi="Arial" w:cs="Arial"/>
          <w:sz w:val="20"/>
          <w:szCs w:val="20"/>
        </w:rPr>
        <w:t xml:space="preserve">For </w:t>
      </w:r>
      <w:r w:rsidR="00EE32D8" w:rsidRPr="00A45C50">
        <w:rPr>
          <w:rFonts w:ascii="Arial" w:hAnsi="Arial" w:cs="Arial"/>
          <w:sz w:val="20"/>
          <w:szCs w:val="20"/>
        </w:rPr>
        <w:t>1</w:t>
      </w:r>
      <w:r w:rsidR="00AD0281">
        <w:rPr>
          <w:rFonts w:ascii="Arial" w:hAnsi="Arial" w:cs="Arial"/>
          <w:sz w:val="20"/>
          <w:szCs w:val="20"/>
        </w:rPr>
        <w:t>3</w:t>
      </w:r>
      <w:r w:rsidR="00EE32D8" w:rsidRPr="00A45C50">
        <w:rPr>
          <w:rFonts w:ascii="Arial" w:hAnsi="Arial" w:cs="Arial"/>
          <w:sz w:val="20"/>
          <w:szCs w:val="20"/>
        </w:rPr>
        <w:t xml:space="preserve"> </w:t>
      </w:r>
      <w:r w:rsidR="00B262CC" w:rsidRPr="00A45C50">
        <w:rPr>
          <w:rFonts w:ascii="Arial" w:hAnsi="Arial" w:cs="Arial"/>
          <w:sz w:val="20"/>
          <w:szCs w:val="20"/>
        </w:rPr>
        <w:t>seabird species</w:t>
      </w:r>
      <w:r w:rsidR="00AD0281">
        <w:rPr>
          <w:rFonts w:ascii="Arial" w:hAnsi="Arial" w:cs="Arial"/>
          <w:sz w:val="20"/>
          <w:szCs w:val="20"/>
        </w:rPr>
        <w:t xml:space="preserve">, </w:t>
      </w:r>
      <w:r w:rsidR="00B262CC" w:rsidRPr="00A45C50">
        <w:rPr>
          <w:rFonts w:ascii="Arial" w:hAnsi="Arial" w:cs="Arial"/>
          <w:sz w:val="20"/>
          <w:szCs w:val="20"/>
        </w:rPr>
        <w:t xml:space="preserve">more than 50% of their estimated </w:t>
      </w:r>
      <w:r w:rsidR="00963324" w:rsidRPr="00A45C50">
        <w:rPr>
          <w:rFonts w:ascii="Arial" w:hAnsi="Arial" w:cs="Arial"/>
          <w:sz w:val="20"/>
          <w:szCs w:val="20"/>
        </w:rPr>
        <w:t>global</w:t>
      </w:r>
      <w:r w:rsidR="00B262CC" w:rsidRPr="00A45C50">
        <w:rPr>
          <w:rFonts w:ascii="Arial" w:hAnsi="Arial" w:cs="Arial"/>
          <w:sz w:val="20"/>
          <w:szCs w:val="20"/>
        </w:rPr>
        <w:t xml:space="preserve"> population </w:t>
      </w:r>
      <w:r w:rsidR="00AD0281">
        <w:rPr>
          <w:rFonts w:ascii="Arial" w:hAnsi="Arial" w:cs="Arial"/>
          <w:sz w:val="20"/>
          <w:szCs w:val="20"/>
        </w:rPr>
        <w:t xml:space="preserve">are </w:t>
      </w:r>
      <w:r w:rsidR="00B262CC" w:rsidRPr="00A45C50">
        <w:rPr>
          <w:rFonts w:ascii="Arial" w:hAnsi="Arial" w:cs="Arial"/>
          <w:sz w:val="20"/>
          <w:szCs w:val="20"/>
        </w:rPr>
        <w:t>nesting on atolls</w:t>
      </w:r>
      <w:r w:rsidR="004B521A" w:rsidRPr="00A45C50">
        <w:rPr>
          <w:rFonts w:ascii="Arial" w:hAnsi="Arial" w:cs="Arial"/>
          <w:sz w:val="20"/>
          <w:szCs w:val="20"/>
        </w:rPr>
        <w:t xml:space="preserve">, </w:t>
      </w:r>
      <w:r w:rsidR="00AD0281">
        <w:rPr>
          <w:rFonts w:ascii="Arial" w:hAnsi="Arial" w:cs="Arial"/>
          <w:sz w:val="20"/>
          <w:szCs w:val="20"/>
        </w:rPr>
        <w:t xml:space="preserve">and for </w:t>
      </w:r>
      <w:r w:rsidR="004B521A" w:rsidRPr="00A45C50">
        <w:rPr>
          <w:rFonts w:ascii="Arial" w:hAnsi="Arial" w:cs="Arial"/>
          <w:sz w:val="20"/>
          <w:szCs w:val="20"/>
        </w:rPr>
        <w:t xml:space="preserve">two species more than 95% of their global population </w:t>
      </w:r>
      <w:r w:rsidR="00AD0281">
        <w:rPr>
          <w:rFonts w:ascii="Arial" w:hAnsi="Arial" w:cs="Arial"/>
          <w:sz w:val="20"/>
          <w:szCs w:val="20"/>
        </w:rPr>
        <w:t xml:space="preserve">is </w:t>
      </w:r>
      <w:r w:rsidR="004B521A" w:rsidRPr="00A45C50">
        <w:rPr>
          <w:rFonts w:ascii="Arial" w:hAnsi="Arial" w:cs="Arial"/>
          <w:sz w:val="20"/>
          <w:szCs w:val="20"/>
        </w:rPr>
        <w:t>nesting on atolls</w:t>
      </w:r>
      <w:r w:rsidR="00B262CC" w:rsidRPr="00A45C50">
        <w:rPr>
          <w:rFonts w:ascii="Arial" w:hAnsi="Arial" w:cs="Arial"/>
          <w:sz w:val="20"/>
          <w:szCs w:val="20"/>
        </w:rPr>
        <w:t xml:space="preserve">. </w:t>
      </w:r>
    </w:p>
    <w:p w14:paraId="5FF9D1A8" w14:textId="15070BE2" w:rsidR="008E398E" w:rsidRPr="00382325" w:rsidRDefault="008E398E" w:rsidP="00DD07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</w:rPr>
      </w:pPr>
      <w:r w:rsidRPr="00382325">
        <w:rPr>
          <w:rFonts w:ascii="Arial" w:hAnsi="Arial" w:cs="Arial"/>
          <w:i/>
          <w:iCs/>
        </w:rPr>
        <w:t>The significance of seabirds for atolls</w:t>
      </w:r>
    </w:p>
    <w:p w14:paraId="70DD2ED8" w14:textId="398D7E01" w:rsidR="00681B30" w:rsidRPr="00382325" w:rsidRDefault="00457FF6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By </w:t>
      </w:r>
      <w:r w:rsidR="00547418" w:rsidRPr="00382325">
        <w:rPr>
          <w:rFonts w:ascii="Arial" w:hAnsi="Arial" w:cs="Arial"/>
        </w:rPr>
        <w:t xml:space="preserve">offering suitable </w:t>
      </w:r>
      <w:r w:rsidRPr="00382325">
        <w:rPr>
          <w:rFonts w:ascii="Arial" w:hAnsi="Arial" w:cs="Arial"/>
        </w:rPr>
        <w:t xml:space="preserve">nesting </w:t>
      </w:r>
      <w:r w:rsidR="00547418" w:rsidRPr="00382325">
        <w:rPr>
          <w:rFonts w:ascii="Arial" w:hAnsi="Arial" w:cs="Arial"/>
        </w:rPr>
        <w:t>sites</w:t>
      </w:r>
      <w:r w:rsidR="006012B0" w:rsidRPr="00382325">
        <w:rPr>
          <w:rFonts w:ascii="Arial" w:hAnsi="Arial" w:cs="Arial"/>
        </w:rPr>
        <w:t xml:space="preserve"> to </w:t>
      </w:r>
      <w:r w:rsidR="00745503">
        <w:rPr>
          <w:rFonts w:ascii="Arial" w:hAnsi="Arial" w:cs="Arial"/>
        </w:rPr>
        <w:t>ca.</w:t>
      </w:r>
      <w:r w:rsidR="006012B0" w:rsidRPr="00382325">
        <w:rPr>
          <w:rFonts w:ascii="Arial" w:hAnsi="Arial" w:cs="Arial"/>
        </w:rPr>
        <w:t xml:space="preserve"> 2</w:t>
      </w:r>
      <w:r w:rsidR="00FF49CE">
        <w:rPr>
          <w:rFonts w:ascii="Arial" w:hAnsi="Arial" w:cs="Arial"/>
        </w:rPr>
        <w:t>8</w:t>
      </w:r>
      <w:r w:rsidR="006012B0" w:rsidRPr="00382325">
        <w:rPr>
          <w:rFonts w:ascii="Arial" w:hAnsi="Arial" w:cs="Arial"/>
        </w:rPr>
        <w:t xml:space="preserve"> million seabirds</w:t>
      </w:r>
      <w:r w:rsidR="00547418" w:rsidRPr="00382325">
        <w:rPr>
          <w:rFonts w:ascii="Arial" w:hAnsi="Arial" w:cs="Arial"/>
        </w:rPr>
        <w:t xml:space="preserve">, atolls are of </w:t>
      </w:r>
      <w:r w:rsidR="006012B0" w:rsidRPr="00382325">
        <w:rPr>
          <w:rFonts w:ascii="Arial" w:hAnsi="Arial" w:cs="Arial"/>
        </w:rPr>
        <w:t xml:space="preserve">exceptional significance </w:t>
      </w:r>
      <w:r w:rsidR="00682A8A" w:rsidRPr="00382325">
        <w:rPr>
          <w:rFonts w:ascii="Arial" w:hAnsi="Arial" w:cs="Arial"/>
        </w:rPr>
        <w:t xml:space="preserve">for seabirds; reciprocally, the large seabird colonies </w:t>
      </w:r>
      <w:r w:rsidR="007C18A9" w:rsidRPr="00382325">
        <w:rPr>
          <w:rFonts w:ascii="Arial" w:hAnsi="Arial" w:cs="Arial"/>
        </w:rPr>
        <w:t>are also significant for</w:t>
      </w:r>
      <w:r w:rsidR="00AE54EA" w:rsidRPr="00382325">
        <w:rPr>
          <w:rFonts w:ascii="Arial" w:hAnsi="Arial" w:cs="Arial"/>
        </w:rPr>
        <w:t xml:space="preserve"> the </w:t>
      </w:r>
      <w:r w:rsidR="00BB447A" w:rsidRPr="00382325">
        <w:rPr>
          <w:rFonts w:ascii="Arial" w:hAnsi="Arial" w:cs="Arial"/>
        </w:rPr>
        <w:t xml:space="preserve">functioning of the </w:t>
      </w:r>
      <w:r w:rsidR="00AE54EA" w:rsidRPr="00382325">
        <w:rPr>
          <w:rFonts w:ascii="Arial" w:hAnsi="Arial" w:cs="Arial"/>
        </w:rPr>
        <w:t>atoll system</w:t>
      </w:r>
      <w:r w:rsidR="001254A8" w:rsidRPr="00382325">
        <w:rPr>
          <w:rFonts w:ascii="Arial" w:hAnsi="Arial" w:cs="Arial"/>
        </w:rPr>
        <w:t>:</w:t>
      </w:r>
      <w:r w:rsidR="00AE54EA" w:rsidRPr="00382325">
        <w:rPr>
          <w:rFonts w:ascii="Arial" w:hAnsi="Arial" w:cs="Arial"/>
        </w:rPr>
        <w:t xml:space="preserve"> </w:t>
      </w:r>
      <w:r w:rsidR="006D3C27" w:rsidRPr="00382325">
        <w:rPr>
          <w:rFonts w:ascii="Arial" w:hAnsi="Arial" w:cs="Arial"/>
        </w:rPr>
        <w:t>to</w:t>
      </w:r>
      <w:r w:rsidR="00243A07" w:rsidRPr="00382325">
        <w:rPr>
          <w:rFonts w:ascii="Arial" w:hAnsi="Arial" w:cs="Arial"/>
        </w:rPr>
        <w:t xml:space="preserve"> assess the global contribution of seabirds</w:t>
      </w:r>
      <w:r w:rsidR="00327470" w:rsidRPr="00382325">
        <w:rPr>
          <w:rFonts w:ascii="Arial" w:hAnsi="Arial" w:cs="Arial"/>
        </w:rPr>
        <w:t xml:space="preserve"> </w:t>
      </w:r>
      <w:r w:rsidR="00152C7D" w:rsidRPr="00382325">
        <w:rPr>
          <w:rFonts w:ascii="Arial" w:hAnsi="Arial" w:cs="Arial"/>
        </w:rPr>
        <w:t>for the</w:t>
      </w:r>
      <w:r w:rsidR="00243A07" w:rsidRPr="00382325">
        <w:rPr>
          <w:rFonts w:ascii="Arial" w:hAnsi="Arial" w:cs="Arial"/>
        </w:rPr>
        <w:t xml:space="preserve"> nutrient dynamics on atolls</w:t>
      </w:r>
      <w:r w:rsidR="00310157" w:rsidRPr="00382325">
        <w:rPr>
          <w:rFonts w:ascii="Arial" w:hAnsi="Arial" w:cs="Arial"/>
        </w:rPr>
        <w:t xml:space="preserve"> we </w:t>
      </w:r>
      <w:r w:rsidR="00482556">
        <w:rPr>
          <w:rFonts w:ascii="Arial" w:hAnsi="Arial" w:cs="Arial"/>
        </w:rPr>
        <w:t>quantified</w:t>
      </w:r>
      <w:r w:rsidR="00190431">
        <w:rPr>
          <w:rFonts w:ascii="Arial" w:hAnsi="Arial" w:cs="Arial"/>
        </w:rPr>
        <w:t xml:space="preserve"> global </w:t>
      </w:r>
      <w:r w:rsidR="005E1EB0" w:rsidRPr="00382325">
        <w:rPr>
          <w:rFonts w:ascii="Arial" w:hAnsi="Arial" w:cs="Arial"/>
        </w:rPr>
        <w:t>nutrient deposition</w:t>
      </w:r>
      <w:r w:rsidR="001F2C53">
        <w:rPr>
          <w:rFonts w:ascii="Arial" w:hAnsi="Arial" w:cs="Arial"/>
        </w:rPr>
        <w:t xml:space="preserve"> rates</w:t>
      </w:r>
      <w:r w:rsidR="00190431">
        <w:rPr>
          <w:rFonts w:ascii="Arial" w:hAnsi="Arial" w:cs="Arial"/>
        </w:rPr>
        <w:t xml:space="preserve"> using bioenergetic models</w:t>
      </w:r>
      <w:r w:rsidR="007329A2">
        <w:rPr>
          <w:rFonts w:ascii="Arial" w:hAnsi="Arial" w:cs="Arial"/>
        </w:rPr>
        <w:t xml:space="preserve"> (</w:t>
      </w:r>
      <w:r w:rsidR="007329A2" w:rsidRPr="007329A2">
        <w:rPr>
          <w:rFonts w:ascii="Arial" w:hAnsi="Arial" w:cs="Arial"/>
          <w:color w:val="2F5496" w:themeColor="accent1" w:themeShade="BF"/>
        </w:rPr>
        <w:t xml:space="preserve">Otero </w:t>
      </w:r>
      <w:r w:rsidR="007329A2" w:rsidRPr="007329A2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329A2" w:rsidRPr="007329A2">
        <w:rPr>
          <w:rFonts w:ascii="Arial" w:hAnsi="Arial" w:cs="Arial"/>
          <w:color w:val="2F5496" w:themeColor="accent1" w:themeShade="BF"/>
        </w:rPr>
        <w:t xml:space="preserve">2018; Wilson </w:t>
      </w:r>
      <w:r w:rsidR="007329A2" w:rsidRPr="007329A2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329A2" w:rsidRPr="007329A2">
        <w:rPr>
          <w:rFonts w:ascii="Arial" w:hAnsi="Arial" w:cs="Arial"/>
          <w:color w:val="2F5496" w:themeColor="accent1" w:themeShade="BF"/>
        </w:rPr>
        <w:t>2004</w:t>
      </w:r>
      <w:r w:rsidR="007329A2">
        <w:rPr>
          <w:rFonts w:ascii="Arial" w:hAnsi="Arial" w:cs="Arial"/>
        </w:rPr>
        <w:t>)</w:t>
      </w:r>
      <w:r w:rsidR="00190431">
        <w:rPr>
          <w:rFonts w:ascii="Arial" w:hAnsi="Arial" w:cs="Arial"/>
        </w:rPr>
        <w:t>.</w:t>
      </w:r>
    </w:p>
    <w:p w14:paraId="0181324F" w14:textId="762EBBCB" w:rsidR="00243A07" w:rsidRPr="00382325" w:rsidRDefault="004F56F6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>Seabir</w:t>
      </w:r>
      <w:r w:rsidR="00F43E22" w:rsidRPr="00382325">
        <w:rPr>
          <w:rFonts w:ascii="Arial" w:hAnsi="Arial" w:cs="Arial"/>
        </w:rPr>
        <w:t>d nesting colonies on atolls import on average 6</w:t>
      </w:r>
      <w:r w:rsidR="00186E00">
        <w:rPr>
          <w:rFonts w:ascii="Arial" w:hAnsi="Arial" w:cs="Arial"/>
        </w:rPr>
        <w:t>4</w:t>
      </w:r>
      <w:r w:rsidR="00F43E22" w:rsidRPr="00382325">
        <w:rPr>
          <w:rFonts w:ascii="Arial" w:hAnsi="Arial" w:cs="Arial"/>
        </w:rPr>
        <w:t>,</w:t>
      </w:r>
      <w:r w:rsidR="00186E00">
        <w:rPr>
          <w:rFonts w:ascii="Arial" w:hAnsi="Arial" w:cs="Arial"/>
        </w:rPr>
        <w:t>480</w:t>
      </w:r>
      <w:r w:rsidR="00F43E22" w:rsidRPr="00382325">
        <w:rPr>
          <w:rFonts w:ascii="Arial" w:hAnsi="Arial" w:cs="Arial"/>
        </w:rPr>
        <w:t xml:space="preserve"> kg</w:t>
      </w:r>
      <w:r w:rsidR="004644D0" w:rsidRPr="00382325">
        <w:rPr>
          <w:rFonts w:ascii="Arial" w:hAnsi="Arial" w:cs="Arial"/>
        </w:rPr>
        <w:t xml:space="preserve"> nitrogen</w:t>
      </w:r>
      <w:r w:rsidR="00F43E22" w:rsidRPr="00382325">
        <w:rPr>
          <w:rFonts w:ascii="Arial" w:hAnsi="Arial" w:cs="Arial"/>
        </w:rPr>
        <w:t xml:space="preserve"> </w:t>
      </w:r>
      <w:r w:rsidR="00714273" w:rsidRPr="00382325">
        <w:rPr>
          <w:rFonts w:ascii="Arial" w:hAnsi="Arial" w:cs="Arial"/>
        </w:rPr>
        <w:t xml:space="preserve">per year </w:t>
      </w:r>
      <w:r w:rsidR="009A3F3F" w:rsidRPr="00382325">
        <w:rPr>
          <w:rFonts w:ascii="Arial" w:hAnsi="Arial" w:cs="Arial"/>
        </w:rPr>
        <w:t xml:space="preserve">on an atoll [95% </w:t>
      </w:r>
      <w:r w:rsidR="003C5971" w:rsidRPr="00382325">
        <w:rPr>
          <w:rFonts w:ascii="Arial" w:hAnsi="Arial" w:cs="Arial"/>
        </w:rPr>
        <w:t>quantiles</w:t>
      </w:r>
      <w:r w:rsidR="009A3F3F" w:rsidRPr="00382325">
        <w:rPr>
          <w:rFonts w:ascii="Arial" w:hAnsi="Arial" w:cs="Arial"/>
        </w:rPr>
        <w:t>: 0</w:t>
      </w:r>
      <w:r w:rsidR="003C5971" w:rsidRPr="00382325">
        <w:rPr>
          <w:rFonts w:ascii="Arial" w:hAnsi="Arial" w:cs="Arial"/>
        </w:rPr>
        <w:t xml:space="preserve"> </w:t>
      </w:r>
      <w:r w:rsidR="005C0ABD" w:rsidRPr="00382325">
        <w:rPr>
          <w:rFonts w:ascii="Arial" w:hAnsi="Arial" w:cs="Arial"/>
        </w:rPr>
        <w:t>–</w:t>
      </w:r>
      <w:r w:rsidR="003C5971" w:rsidRPr="00382325">
        <w:rPr>
          <w:rFonts w:ascii="Arial" w:hAnsi="Arial" w:cs="Arial"/>
        </w:rPr>
        <w:t xml:space="preserve"> </w:t>
      </w:r>
      <w:r w:rsidR="005C0ABD" w:rsidRPr="00382325">
        <w:rPr>
          <w:rFonts w:ascii="Arial" w:hAnsi="Arial" w:cs="Arial"/>
        </w:rPr>
        <w:t>247,391</w:t>
      </w:r>
      <w:r w:rsidR="009A3F3F" w:rsidRPr="00382325">
        <w:rPr>
          <w:rFonts w:ascii="Arial" w:hAnsi="Arial" w:cs="Arial"/>
        </w:rPr>
        <w:t>]</w:t>
      </w:r>
      <w:r w:rsidR="00531A9E" w:rsidRPr="00382325">
        <w:rPr>
          <w:rFonts w:ascii="Arial" w:hAnsi="Arial" w:cs="Arial"/>
        </w:rPr>
        <w:t>, and 10,</w:t>
      </w:r>
      <w:r w:rsidR="0074360C">
        <w:rPr>
          <w:rFonts w:ascii="Arial" w:hAnsi="Arial" w:cs="Arial"/>
        </w:rPr>
        <w:t>746</w:t>
      </w:r>
      <w:r w:rsidR="00531A9E" w:rsidRPr="00382325">
        <w:rPr>
          <w:rFonts w:ascii="Arial" w:hAnsi="Arial" w:cs="Arial"/>
        </w:rPr>
        <w:t xml:space="preserve"> kg </w:t>
      </w:r>
      <w:r w:rsidR="004644D0" w:rsidRPr="00382325">
        <w:rPr>
          <w:rFonts w:ascii="Arial" w:hAnsi="Arial" w:cs="Arial"/>
        </w:rPr>
        <w:t>phosphorous</w:t>
      </w:r>
      <w:r w:rsidR="00531A9E" w:rsidRPr="00382325">
        <w:rPr>
          <w:rFonts w:ascii="Arial" w:hAnsi="Arial" w:cs="Arial"/>
        </w:rPr>
        <w:t xml:space="preserve"> per year [</w:t>
      </w:r>
      <w:r w:rsidR="005C0ABD" w:rsidRPr="00382325">
        <w:rPr>
          <w:rFonts w:ascii="Arial" w:hAnsi="Arial" w:cs="Arial"/>
        </w:rPr>
        <w:t>0</w:t>
      </w:r>
      <w:r w:rsidR="00A07A51" w:rsidRPr="00382325">
        <w:rPr>
          <w:rFonts w:ascii="Arial" w:hAnsi="Arial" w:cs="Arial"/>
        </w:rPr>
        <w:t xml:space="preserve"> – </w:t>
      </w:r>
      <w:r w:rsidR="005C0ABD" w:rsidRPr="00382325">
        <w:rPr>
          <w:rFonts w:ascii="Arial" w:hAnsi="Arial" w:cs="Arial"/>
        </w:rPr>
        <w:t>45,73</w:t>
      </w:r>
      <w:r w:rsidR="000843DB">
        <w:rPr>
          <w:rFonts w:ascii="Arial" w:hAnsi="Arial" w:cs="Arial"/>
        </w:rPr>
        <w:t>2</w:t>
      </w:r>
      <w:r w:rsidR="00A07A51" w:rsidRPr="00382325">
        <w:rPr>
          <w:rFonts w:ascii="Arial" w:hAnsi="Arial" w:cs="Arial"/>
        </w:rPr>
        <w:t>]</w:t>
      </w:r>
      <w:r w:rsidR="004644D0" w:rsidRPr="00382325">
        <w:rPr>
          <w:rFonts w:ascii="Arial" w:hAnsi="Arial" w:cs="Arial"/>
        </w:rPr>
        <w:t xml:space="preserve"> in the form of guan</w:t>
      </w:r>
      <w:r w:rsidR="00422250" w:rsidRPr="00382325">
        <w:rPr>
          <w:rFonts w:ascii="Arial" w:hAnsi="Arial" w:cs="Arial"/>
        </w:rPr>
        <w:t>o</w:t>
      </w:r>
      <w:r w:rsidR="00C1459A">
        <w:rPr>
          <w:rFonts w:ascii="Arial" w:hAnsi="Arial" w:cs="Arial"/>
        </w:rPr>
        <w:t xml:space="preserve"> (Fig. 3</w:t>
      </w:r>
      <w:r w:rsidR="00B66E90">
        <w:rPr>
          <w:rFonts w:ascii="Arial" w:hAnsi="Arial" w:cs="Arial"/>
        </w:rPr>
        <w:t>a</w:t>
      </w:r>
      <w:r w:rsidR="00C1459A">
        <w:rPr>
          <w:rFonts w:ascii="Arial" w:hAnsi="Arial" w:cs="Arial"/>
        </w:rPr>
        <w:t>, Fig S2)</w:t>
      </w:r>
      <w:r w:rsidR="00A07A51" w:rsidRPr="00382325">
        <w:rPr>
          <w:rFonts w:ascii="Arial" w:hAnsi="Arial" w:cs="Arial"/>
        </w:rPr>
        <w:t>.</w:t>
      </w:r>
      <w:r w:rsidR="007A776C">
        <w:rPr>
          <w:rFonts w:ascii="Arial" w:hAnsi="Arial" w:cs="Arial"/>
        </w:rPr>
        <w:t xml:space="preserve"> Albatross (</w:t>
      </w:r>
      <w:r w:rsidR="007A776C">
        <w:rPr>
          <w:rFonts w:ascii="Arial" w:hAnsi="Arial" w:cs="Arial"/>
          <w:i/>
          <w:iCs/>
        </w:rPr>
        <w:t xml:space="preserve">Phoebastria </w:t>
      </w:r>
      <w:r w:rsidR="007A776C">
        <w:rPr>
          <w:rFonts w:ascii="Arial" w:hAnsi="Arial" w:cs="Arial"/>
        </w:rPr>
        <w:t>spp.) and booby (</w:t>
      </w:r>
      <w:r w:rsidR="007A776C">
        <w:rPr>
          <w:rFonts w:ascii="Arial" w:hAnsi="Arial" w:cs="Arial"/>
          <w:i/>
          <w:iCs/>
        </w:rPr>
        <w:t xml:space="preserve">Sula </w:t>
      </w:r>
      <w:r w:rsidR="007A776C">
        <w:rPr>
          <w:rFonts w:ascii="Arial" w:hAnsi="Arial" w:cs="Arial"/>
        </w:rPr>
        <w:t>spp.) colonies</w:t>
      </w:r>
      <w:r w:rsidR="00A07A51" w:rsidRPr="00382325">
        <w:rPr>
          <w:rFonts w:ascii="Arial" w:hAnsi="Arial" w:cs="Arial"/>
        </w:rPr>
        <w:t xml:space="preserve"> </w:t>
      </w:r>
      <w:r w:rsidR="007A776C">
        <w:rPr>
          <w:rFonts w:ascii="Arial" w:hAnsi="Arial" w:cs="Arial"/>
        </w:rPr>
        <w:lastRenderedPageBreak/>
        <w:t>contribute the largest amounts of nitrogen per atoll-colony</w:t>
      </w:r>
      <w:r w:rsidR="00B66E90">
        <w:rPr>
          <w:rFonts w:ascii="Arial" w:hAnsi="Arial" w:cs="Arial"/>
        </w:rPr>
        <w:t xml:space="preserve"> (Fig. 3b)</w:t>
      </w:r>
      <w:r w:rsidR="007A776C">
        <w:rPr>
          <w:rFonts w:ascii="Arial" w:hAnsi="Arial" w:cs="Arial"/>
        </w:rPr>
        <w:t xml:space="preserve">. </w:t>
      </w:r>
      <w:r w:rsidR="00AA7765">
        <w:rPr>
          <w:rFonts w:ascii="Arial" w:hAnsi="Arial" w:cs="Arial"/>
        </w:rPr>
        <w:t>As</w:t>
      </w:r>
      <w:r w:rsidR="00A07A51" w:rsidRPr="00382325">
        <w:rPr>
          <w:rFonts w:ascii="Arial" w:hAnsi="Arial" w:cs="Arial"/>
        </w:rPr>
        <w:t xml:space="preserve"> seabird nesting colonies are usually confined to just a small subset of </w:t>
      </w:r>
      <w:r w:rsidR="00B27C7D" w:rsidRPr="00382325">
        <w:rPr>
          <w:rFonts w:ascii="Arial" w:hAnsi="Arial" w:cs="Arial"/>
        </w:rPr>
        <w:t>an atoll’s islands</w:t>
      </w:r>
      <w:r w:rsidR="00D45683" w:rsidRPr="00382325">
        <w:rPr>
          <w:rFonts w:ascii="Arial" w:hAnsi="Arial" w:cs="Arial"/>
        </w:rPr>
        <w:t>,</w:t>
      </w:r>
      <w:r w:rsidR="00B27C7D" w:rsidRPr="00382325">
        <w:rPr>
          <w:rFonts w:ascii="Arial" w:hAnsi="Arial" w:cs="Arial"/>
        </w:rPr>
        <w:t xml:space="preserve"> </w:t>
      </w:r>
      <w:r w:rsidR="00AB7C81" w:rsidRPr="00382325">
        <w:rPr>
          <w:rFonts w:ascii="Arial" w:hAnsi="Arial" w:cs="Arial"/>
        </w:rPr>
        <w:t>the</w:t>
      </w:r>
      <w:r w:rsidR="00D92DDE" w:rsidRPr="00382325">
        <w:rPr>
          <w:rFonts w:ascii="Arial" w:hAnsi="Arial" w:cs="Arial"/>
        </w:rPr>
        <w:t>se</w:t>
      </w:r>
      <w:r w:rsidR="00AB7C81" w:rsidRPr="00382325">
        <w:rPr>
          <w:rFonts w:ascii="Arial" w:hAnsi="Arial" w:cs="Arial"/>
        </w:rPr>
        <w:t xml:space="preserve"> input</w:t>
      </w:r>
      <w:r w:rsidR="00D92DDE" w:rsidRPr="00382325">
        <w:rPr>
          <w:rFonts w:ascii="Arial" w:hAnsi="Arial" w:cs="Arial"/>
        </w:rPr>
        <w:t xml:space="preserve">s </w:t>
      </w:r>
      <w:r w:rsidR="006E1E07" w:rsidRPr="00382325">
        <w:rPr>
          <w:rFonts w:ascii="Arial" w:hAnsi="Arial" w:cs="Arial"/>
        </w:rPr>
        <w:t xml:space="preserve">are </w:t>
      </w:r>
      <w:r w:rsidR="00D92DDE" w:rsidRPr="00382325">
        <w:rPr>
          <w:rFonts w:ascii="Arial" w:hAnsi="Arial" w:cs="Arial"/>
        </w:rPr>
        <w:t xml:space="preserve">unevenly </w:t>
      </w:r>
      <w:r w:rsidR="006E1E07" w:rsidRPr="00382325">
        <w:rPr>
          <w:rFonts w:ascii="Arial" w:hAnsi="Arial" w:cs="Arial"/>
        </w:rPr>
        <w:t xml:space="preserve">concentrated </w:t>
      </w:r>
      <w:r w:rsidR="004F0E5C" w:rsidRPr="00382325">
        <w:rPr>
          <w:rFonts w:ascii="Arial" w:hAnsi="Arial" w:cs="Arial"/>
        </w:rPr>
        <w:t xml:space="preserve">to just few of an atoll’s sometimes hundreds of islands. </w:t>
      </w:r>
      <w:r w:rsidR="00DA5EE9" w:rsidRPr="00382325">
        <w:rPr>
          <w:rFonts w:ascii="Arial" w:hAnsi="Arial" w:cs="Arial"/>
        </w:rPr>
        <w:t xml:space="preserve">However, because island-level information on </w:t>
      </w:r>
      <w:r w:rsidR="00C82D58">
        <w:rPr>
          <w:rFonts w:ascii="Arial" w:hAnsi="Arial" w:cs="Arial"/>
        </w:rPr>
        <w:t>atoll-</w:t>
      </w:r>
      <w:r w:rsidR="00DA5EE9" w:rsidRPr="00382325">
        <w:rPr>
          <w:rFonts w:ascii="Arial" w:hAnsi="Arial" w:cs="Arial"/>
        </w:rPr>
        <w:t>seabird colon</w:t>
      </w:r>
      <w:r w:rsidR="00FC5CD5">
        <w:rPr>
          <w:rFonts w:ascii="Arial" w:hAnsi="Arial" w:cs="Arial"/>
        </w:rPr>
        <w:t>y distribution</w:t>
      </w:r>
      <w:r w:rsidR="00DA5EE9" w:rsidRPr="00382325">
        <w:rPr>
          <w:rFonts w:ascii="Arial" w:hAnsi="Arial" w:cs="Arial"/>
        </w:rPr>
        <w:t xml:space="preserve"> was not available in most data sources, we did not further standardise</w:t>
      </w:r>
      <w:r w:rsidR="007023A5" w:rsidRPr="00382325">
        <w:rPr>
          <w:rFonts w:ascii="Arial" w:hAnsi="Arial" w:cs="Arial"/>
        </w:rPr>
        <w:t xml:space="preserve"> nutrient</w:t>
      </w:r>
      <w:r w:rsidR="00DA5EE9" w:rsidRPr="00382325">
        <w:rPr>
          <w:rFonts w:ascii="Arial" w:hAnsi="Arial" w:cs="Arial"/>
        </w:rPr>
        <w:t xml:space="preserve"> input quantities by </w:t>
      </w:r>
      <w:r w:rsidR="003D7262" w:rsidRPr="00382325">
        <w:rPr>
          <w:rFonts w:ascii="Arial" w:hAnsi="Arial" w:cs="Arial"/>
        </w:rPr>
        <w:t xml:space="preserve">land </w:t>
      </w:r>
      <w:r w:rsidR="00DA5EE9" w:rsidRPr="00382325">
        <w:rPr>
          <w:rFonts w:ascii="Arial" w:hAnsi="Arial" w:cs="Arial"/>
        </w:rPr>
        <w:t>area.</w:t>
      </w:r>
      <w:r w:rsidR="00622B88">
        <w:rPr>
          <w:rFonts w:ascii="Arial" w:hAnsi="Arial" w:cs="Arial"/>
        </w:rPr>
        <w:t xml:space="preserve"> Using the entire land area of an atoll would greatly underestimate the uneven and highly concentrated input rates on seabird-colony islands within an atoll.</w:t>
      </w:r>
    </w:p>
    <w:p w14:paraId="1CFF83CB" w14:textId="083B0FF7" w:rsidR="00C1459A" w:rsidRPr="00193D33" w:rsidRDefault="009168C8" w:rsidP="00DD07F9">
      <w:pPr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408ACD15" wp14:editId="67C47D2D">
            <wp:simplePos x="0" y="0"/>
            <wp:positionH relativeFrom="margin">
              <wp:posOffset>0</wp:posOffset>
            </wp:positionH>
            <wp:positionV relativeFrom="paragraph">
              <wp:posOffset>-69215</wp:posOffset>
            </wp:positionV>
            <wp:extent cx="5730240" cy="2316480"/>
            <wp:effectExtent l="0" t="0" r="381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459A" w:rsidRPr="00193D33">
        <w:rPr>
          <w:rFonts w:ascii="Arial" w:hAnsi="Arial" w:cs="Arial"/>
          <w:b/>
          <w:bCs/>
          <w:sz w:val="20"/>
          <w:szCs w:val="20"/>
        </w:rPr>
        <w:t xml:space="preserve">Fig. 3 </w:t>
      </w:r>
      <w:r w:rsidR="007C4188" w:rsidRPr="00193D33">
        <w:rPr>
          <w:rFonts w:ascii="Arial" w:hAnsi="Arial" w:cs="Arial"/>
          <w:b/>
          <w:bCs/>
          <w:sz w:val="20"/>
          <w:szCs w:val="20"/>
        </w:rPr>
        <w:t>Seabird-derived nitrogen inputs on atolls.</w:t>
      </w:r>
      <w:r w:rsidR="00EE1B77" w:rsidRPr="00193D33">
        <w:rPr>
          <w:rFonts w:ascii="Arial" w:hAnsi="Arial" w:cs="Arial"/>
          <w:sz w:val="20"/>
          <w:szCs w:val="20"/>
        </w:rPr>
        <w:t xml:space="preserve"> </w:t>
      </w:r>
      <w:r w:rsidR="00F61915" w:rsidRPr="00193D33">
        <w:rPr>
          <w:rFonts w:ascii="Arial" w:hAnsi="Arial" w:cs="Arial"/>
          <w:sz w:val="20"/>
          <w:szCs w:val="20"/>
        </w:rPr>
        <w:t>For each of 280 Indo-Pacific atoll, the estimated seabird-derived nitrogen input in kg N per year is calculated using bioenerge</w:t>
      </w:r>
      <w:r w:rsidR="009B7E5E" w:rsidRPr="00193D33">
        <w:rPr>
          <w:rFonts w:ascii="Arial" w:hAnsi="Arial" w:cs="Arial"/>
          <w:sz w:val="20"/>
          <w:szCs w:val="20"/>
        </w:rPr>
        <w:t xml:space="preserve">tic models </w:t>
      </w:r>
      <w:r w:rsidR="00F61915" w:rsidRPr="00193D33">
        <w:rPr>
          <w:rFonts w:ascii="Arial" w:hAnsi="Arial" w:cs="Arial"/>
          <w:sz w:val="20"/>
          <w:szCs w:val="20"/>
        </w:rPr>
        <w:t>(a).</w:t>
      </w:r>
      <w:r w:rsidR="009B7E5E" w:rsidRPr="00193D33">
        <w:rPr>
          <w:rFonts w:ascii="Arial" w:hAnsi="Arial" w:cs="Arial"/>
          <w:sz w:val="20"/>
          <w:szCs w:val="20"/>
        </w:rPr>
        <w:t xml:space="preserve"> </w:t>
      </w:r>
      <w:r w:rsidR="001516F0" w:rsidRPr="00193D33">
        <w:rPr>
          <w:rFonts w:ascii="Arial" w:hAnsi="Arial" w:cs="Arial"/>
          <w:sz w:val="20"/>
          <w:szCs w:val="20"/>
        </w:rPr>
        <w:t xml:space="preserve">For the six species groups of seabirds, the imported nitrogen per atoll-colony is </w:t>
      </w:r>
      <w:r w:rsidR="00A70AE3" w:rsidRPr="00193D33">
        <w:rPr>
          <w:rFonts w:ascii="Arial" w:hAnsi="Arial" w:cs="Arial"/>
          <w:sz w:val="20"/>
          <w:szCs w:val="20"/>
        </w:rPr>
        <w:t>presented</w:t>
      </w:r>
      <w:r w:rsidR="00482B19" w:rsidRPr="00193D33">
        <w:rPr>
          <w:rFonts w:ascii="Arial" w:hAnsi="Arial" w:cs="Arial"/>
          <w:sz w:val="20"/>
          <w:szCs w:val="20"/>
        </w:rPr>
        <w:t xml:space="preserve"> (b).</w:t>
      </w:r>
      <w:r w:rsidR="00681C7D" w:rsidRPr="00193D33">
        <w:rPr>
          <w:rFonts w:ascii="Arial" w:hAnsi="Arial" w:cs="Arial"/>
          <w:sz w:val="20"/>
          <w:szCs w:val="20"/>
        </w:rPr>
        <w:t xml:space="preserve"> Atolls receive </w:t>
      </w:r>
      <w:r w:rsidR="008075F2">
        <w:rPr>
          <w:rFonts w:ascii="Arial" w:hAnsi="Arial" w:cs="Arial"/>
          <w:sz w:val="20"/>
          <w:szCs w:val="20"/>
        </w:rPr>
        <w:t>on average</w:t>
      </w:r>
      <w:r w:rsidR="00681C7D" w:rsidRPr="00193D33">
        <w:rPr>
          <w:rFonts w:ascii="Arial" w:hAnsi="Arial" w:cs="Arial"/>
          <w:sz w:val="20"/>
          <w:szCs w:val="20"/>
        </w:rPr>
        <w:t xml:space="preserve"> of over 6</w:t>
      </w:r>
      <w:r w:rsidR="00525F01">
        <w:rPr>
          <w:rFonts w:ascii="Arial" w:hAnsi="Arial" w:cs="Arial"/>
          <w:sz w:val="20"/>
          <w:szCs w:val="20"/>
        </w:rPr>
        <w:t>4</w:t>
      </w:r>
      <w:r w:rsidR="00681C7D" w:rsidRPr="00193D33">
        <w:rPr>
          <w:rFonts w:ascii="Arial" w:hAnsi="Arial" w:cs="Arial"/>
          <w:sz w:val="20"/>
          <w:szCs w:val="20"/>
        </w:rPr>
        <w:t>,000 kg N per year from seabirds, but amounts vary greatly depending on the size of the atoll seabird colony</w:t>
      </w:r>
      <w:r w:rsidR="00297EBF">
        <w:rPr>
          <w:rFonts w:ascii="Arial" w:hAnsi="Arial" w:cs="Arial"/>
          <w:sz w:val="20"/>
          <w:szCs w:val="20"/>
        </w:rPr>
        <w:t>. A</w:t>
      </w:r>
      <w:r w:rsidR="00681C7D" w:rsidRPr="00193D33">
        <w:rPr>
          <w:rFonts w:ascii="Arial" w:hAnsi="Arial" w:cs="Arial"/>
          <w:sz w:val="20"/>
          <w:szCs w:val="20"/>
        </w:rPr>
        <w:t xml:space="preserve">lbatross and booby colonies </w:t>
      </w:r>
      <w:r w:rsidR="00297EBF">
        <w:rPr>
          <w:rFonts w:ascii="Arial" w:hAnsi="Arial" w:cs="Arial"/>
          <w:sz w:val="20"/>
          <w:szCs w:val="20"/>
        </w:rPr>
        <w:t>import</w:t>
      </w:r>
      <w:r w:rsidR="00681C7D" w:rsidRPr="00193D33">
        <w:rPr>
          <w:rFonts w:ascii="Arial" w:hAnsi="Arial" w:cs="Arial"/>
          <w:sz w:val="20"/>
          <w:szCs w:val="20"/>
        </w:rPr>
        <w:t xml:space="preserve"> the largest amounts of nitrogen per atoll on average.</w:t>
      </w:r>
      <w:r w:rsidR="00193D33">
        <w:rPr>
          <w:rFonts w:ascii="Arial" w:hAnsi="Arial" w:cs="Arial"/>
          <w:sz w:val="20"/>
          <w:szCs w:val="20"/>
        </w:rPr>
        <w:t xml:space="preserve"> Phosphorous input rates are summarised in supplementary figure S2.</w:t>
      </w:r>
    </w:p>
    <w:p w14:paraId="47E031FD" w14:textId="77777777" w:rsidR="007C4188" w:rsidRPr="00C1459A" w:rsidRDefault="007C4188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084CBD82" w14:textId="5B575CDB" w:rsidR="00084F1E" w:rsidRPr="00382325" w:rsidRDefault="0070020E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The largest amount of seabird guano is </w:t>
      </w:r>
      <w:r w:rsidR="00015368" w:rsidRPr="00382325">
        <w:rPr>
          <w:rFonts w:ascii="Arial" w:hAnsi="Arial" w:cs="Arial"/>
        </w:rPr>
        <w:t>rapidly volatilised as ammonia</w:t>
      </w:r>
      <w:r w:rsidR="005F51EF" w:rsidRPr="00382325">
        <w:rPr>
          <w:rFonts w:ascii="Arial" w:hAnsi="Arial" w:cs="Arial"/>
        </w:rPr>
        <w:t xml:space="preserve"> and</w:t>
      </w:r>
      <w:r w:rsidR="00015368" w:rsidRPr="00382325">
        <w:rPr>
          <w:rFonts w:ascii="Arial" w:hAnsi="Arial" w:cs="Arial"/>
        </w:rPr>
        <w:t xml:space="preserve"> enters the atmospheric nitrogen cycle. </w:t>
      </w:r>
      <w:r w:rsidR="005F51EF" w:rsidRPr="00382325">
        <w:rPr>
          <w:rFonts w:ascii="Arial" w:hAnsi="Arial" w:cs="Arial"/>
        </w:rPr>
        <w:t xml:space="preserve">The </w:t>
      </w:r>
      <w:r w:rsidR="00877B1F" w:rsidRPr="00382325">
        <w:rPr>
          <w:rFonts w:ascii="Arial" w:hAnsi="Arial" w:cs="Arial"/>
        </w:rPr>
        <w:t xml:space="preserve">total annual ammonia emission of atoll seabird colonies </w:t>
      </w:r>
      <w:r w:rsidR="00C918C8">
        <w:rPr>
          <w:rFonts w:ascii="Arial" w:hAnsi="Arial" w:cs="Arial"/>
        </w:rPr>
        <w:t xml:space="preserve">across the Indo-Pacific </w:t>
      </w:r>
      <w:r w:rsidR="00877B1F" w:rsidRPr="00382325">
        <w:rPr>
          <w:rFonts w:ascii="Arial" w:hAnsi="Arial" w:cs="Arial"/>
        </w:rPr>
        <w:t>is estimated at 2,</w:t>
      </w:r>
      <w:r w:rsidR="00D90691">
        <w:rPr>
          <w:rFonts w:ascii="Arial" w:hAnsi="Arial" w:cs="Arial"/>
        </w:rPr>
        <w:t>600</w:t>
      </w:r>
      <w:r w:rsidR="00877B1F" w:rsidRPr="00382325">
        <w:rPr>
          <w:rFonts w:ascii="Arial" w:hAnsi="Arial" w:cs="Arial"/>
        </w:rPr>
        <w:t>,</w:t>
      </w:r>
      <w:r w:rsidR="00D90691">
        <w:rPr>
          <w:rFonts w:ascii="Arial" w:hAnsi="Arial" w:cs="Arial"/>
        </w:rPr>
        <w:t>723</w:t>
      </w:r>
      <w:r w:rsidR="00877B1F" w:rsidRPr="00382325">
        <w:rPr>
          <w:rFonts w:ascii="Arial" w:hAnsi="Arial" w:cs="Arial"/>
        </w:rPr>
        <w:t xml:space="preserve"> kg NH</w:t>
      </w:r>
      <w:r w:rsidR="00877B1F" w:rsidRPr="00382325">
        <w:rPr>
          <w:rFonts w:ascii="Arial" w:hAnsi="Arial" w:cs="Arial"/>
          <w:vertAlign w:val="subscript"/>
        </w:rPr>
        <w:t>3</w:t>
      </w:r>
      <w:r w:rsidR="00877B1F" w:rsidRPr="00382325">
        <w:rPr>
          <w:rFonts w:ascii="Arial" w:hAnsi="Arial" w:cs="Arial"/>
        </w:rPr>
        <w:t xml:space="preserve"> per year. </w:t>
      </w:r>
      <w:r w:rsidR="00032500" w:rsidRPr="00382325">
        <w:rPr>
          <w:rFonts w:ascii="Arial" w:hAnsi="Arial" w:cs="Arial"/>
        </w:rPr>
        <w:t>The annual average ammonia emissions are 92</w:t>
      </w:r>
      <w:r w:rsidR="00391CDD">
        <w:rPr>
          <w:rFonts w:ascii="Arial" w:hAnsi="Arial" w:cs="Arial"/>
        </w:rPr>
        <w:t>88</w:t>
      </w:r>
      <w:r w:rsidR="00032500" w:rsidRPr="00382325">
        <w:rPr>
          <w:rFonts w:ascii="Arial" w:hAnsi="Arial" w:cs="Arial"/>
        </w:rPr>
        <w:t xml:space="preserve"> kg</w:t>
      </w:r>
      <w:r w:rsidR="001E68D0">
        <w:rPr>
          <w:rFonts w:ascii="Arial" w:hAnsi="Arial" w:cs="Arial"/>
        </w:rPr>
        <w:t xml:space="preserve"> </w:t>
      </w:r>
      <w:r w:rsidR="001E68D0" w:rsidRPr="00382325">
        <w:rPr>
          <w:rFonts w:ascii="Arial" w:hAnsi="Arial" w:cs="Arial"/>
        </w:rPr>
        <w:t>NH</w:t>
      </w:r>
      <w:r w:rsidR="001E68D0" w:rsidRPr="00382325">
        <w:rPr>
          <w:rFonts w:ascii="Arial" w:hAnsi="Arial" w:cs="Arial"/>
          <w:vertAlign w:val="subscript"/>
        </w:rPr>
        <w:t>3</w:t>
      </w:r>
      <w:r w:rsidR="00EE03EF" w:rsidRPr="00382325">
        <w:rPr>
          <w:rFonts w:ascii="Arial" w:hAnsi="Arial" w:cs="Arial"/>
        </w:rPr>
        <w:t xml:space="preserve"> </w:t>
      </w:r>
      <w:r w:rsidR="00456EAF" w:rsidRPr="00382325">
        <w:rPr>
          <w:rFonts w:ascii="Arial" w:hAnsi="Arial" w:cs="Arial"/>
        </w:rPr>
        <w:t xml:space="preserve">per atoll </w:t>
      </w:r>
      <w:r w:rsidR="00EE03EF" w:rsidRPr="00382325">
        <w:rPr>
          <w:rFonts w:ascii="Arial" w:hAnsi="Arial" w:cs="Arial"/>
        </w:rPr>
        <w:t>[</w:t>
      </w:r>
      <w:r w:rsidR="00ED77E3" w:rsidRPr="00382325">
        <w:rPr>
          <w:rFonts w:ascii="Arial" w:hAnsi="Arial" w:cs="Arial"/>
        </w:rPr>
        <w:t>0</w:t>
      </w:r>
      <w:r w:rsidR="00EE03EF" w:rsidRPr="00382325">
        <w:rPr>
          <w:rFonts w:ascii="Arial" w:hAnsi="Arial" w:cs="Arial"/>
        </w:rPr>
        <w:t xml:space="preserve"> – </w:t>
      </w:r>
      <w:r w:rsidR="00ED77E3" w:rsidRPr="00382325">
        <w:rPr>
          <w:rFonts w:ascii="Arial" w:hAnsi="Arial" w:cs="Arial"/>
        </w:rPr>
        <w:t>39,98</w:t>
      </w:r>
      <w:r w:rsidR="00391CDD">
        <w:rPr>
          <w:rFonts w:ascii="Arial" w:hAnsi="Arial" w:cs="Arial"/>
        </w:rPr>
        <w:t>3</w:t>
      </w:r>
      <w:r w:rsidR="00EE03EF" w:rsidRPr="00382325">
        <w:rPr>
          <w:rFonts w:ascii="Arial" w:hAnsi="Arial" w:cs="Arial"/>
        </w:rPr>
        <w:t>]</w:t>
      </w:r>
      <w:r w:rsidR="00DB58A4">
        <w:rPr>
          <w:rFonts w:ascii="Arial" w:hAnsi="Arial" w:cs="Arial"/>
        </w:rPr>
        <w:t xml:space="preserve"> (Fig.</w:t>
      </w:r>
      <w:r w:rsidR="002A2809">
        <w:rPr>
          <w:rFonts w:ascii="Arial" w:hAnsi="Arial" w:cs="Arial"/>
        </w:rPr>
        <w:t xml:space="preserve"> 4</w:t>
      </w:r>
      <w:r w:rsidR="00DB58A4">
        <w:rPr>
          <w:rFonts w:ascii="Arial" w:hAnsi="Arial" w:cs="Arial"/>
        </w:rPr>
        <w:t>)</w:t>
      </w:r>
      <w:r w:rsidR="00EE03EF" w:rsidRPr="00382325">
        <w:rPr>
          <w:rFonts w:ascii="Arial" w:hAnsi="Arial" w:cs="Arial"/>
        </w:rPr>
        <w:t>.</w:t>
      </w:r>
    </w:p>
    <w:p w14:paraId="74EC3175" w14:textId="5E1D5AFE" w:rsidR="00DF3AC0" w:rsidRPr="00382325" w:rsidRDefault="00DB3672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382325">
        <w:rPr>
          <w:rFonts w:ascii="Arial" w:hAnsi="Arial" w:cs="Arial"/>
        </w:rPr>
        <w:t xml:space="preserve">Using </w:t>
      </w:r>
      <w:r w:rsidR="004108F8" w:rsidRPr="00382325">
        <w:rPr>
          <w:rFonts w:ascii="Arial" w:hAnsi="Arial" w:cs="Arial"/>
        </w:rPr>
        <w:t xml:space="preserve">published </w:t>
      </w:r>
      <w:r w:rsidRPr="00382325">
        <w:rPr>
          <w:rFonts w:ascii="Arial" w:hAnsi="Arial" w:cs="Arial"/>
        </w:rPr>
        <w:t>GPS-tracking</w:t>
      </w:r>
      <w:r w:rsidR="000D2313" w:rsidRPr="00382325">
        <w:rPr>
          <w:rFonts w:ascii="Arial" w:hAnsi="Arial" w:cs="Arial"/>
        </w:rPr>
        <w:t xml:space="preserve"> </w:t>
      </w:r>
      <w:r w:rsidRPr="00382325">
        <w:rPr>
          <w:rFonts w:ascii="Arial" w:hAnsi="Arial" w:cs="Arial"/>
        </w:rPr>
        <w:t>data of the atoll seabird species</w:t>
      </w:r>
      <w:r w:rsidR="000254C6">
        <w:rPr>
          <w:rFonts w:ascii="Arial" w:hAnsi="Arial" w:cs="Arial"/>
        </w:rPr>
        <w:t xml:space="preserve"> (</w:t>
      </w:r>
      <w:r w:rsidR="000254C6" w:rsidRPr="000254C6">
        <w:rPr>
          <w:rFonts w:ascii="Arial" w:hAnsi="Arial" w:cs="Arial"/>
          <w:color w:val="2F5496" w:themeColor="accent1" w:themeShade="BF"/>
        </w:rPr>
        <w:t>see supplementary files for data sources</w:t>
      </w:r>
      <w:r w:rsidR="000254C6">
        <w:rPr>
          <w:rFonts w:ascii="Arial" w:hAnsi="Arial" w:cs="Arial"/>
        </w:rPr>
        <w:t>)</w:t>
      </w:r>
      <w:r w:rsidRPr="00382325">
        <w:rPr>
          <w:rFonts w:ascii="Arial" w:hAnsi="Arial" w:cs="Arial"/>
        </w:rPr>
        <w:t xml:space="preserve">, we simulated foraging ranges </w:t>
      </w:r>
      <w:r w:rsidR="00EF30E7" w:rsidRPr="00382325">
        <w:rPr>
          <w:rFonts w:ascii="Arial" w:hAnsi="Arial" w:cs="Arial"/>
        </w:rPr>
        <w:t>over which seabirds are integrating nutrients during the breeding season and concentrate them onto the atoll ecosystem</w:t>
      </w:r>
      <w:r w:rsidR="00FE2091">
        <w:rPr>
          <w:rFonts w:ascii="Arial" w:hAnsi="Arial" w:cs="Arial"/>
        </w:rPr>
        <w:t xml:space="preserve"> (</w:t>
      </w:r>
      <w:r w:rsidR="00FE2091" w:rsidRPr="00FE2091">
        <w:rPr>
          <w:rFonts w:ascii="Arial" w:hAnsi="Arial" w:cs="Arial"/>
          <w:color w:val="2F5496" w:themeColor="accent1" w:themeShade="BF"/>
        </w:rPr>
        <w:t xml:space="preserve">Thaxter </w:t>
      </w:r>
      <w:r w:rsidR="00FE2091" w:rsidRPr="00FE2091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FE2091" w:rsidRPr="00FE2091">
        <w:rPr>
          <w:rFonts w:ascii="Arial" w:hAnsi="Arial" w:cs="Arial"/>
          <w:color w:val="2F5496" w:themeColor="accent1" w:themeShade="BF"/>
        </w:rPr>
        <w:t>2012</w:t>
      </w:r>
      <w:r w:rsidR="00FE2091">
        <w:rPr>
          <w:rFonts w:ascii="Arial" w:hAnsi="Arial" w:cs="Arial"/>
        </w:rPr>
        <w:t>)</w:t>
      </w:r>
      <w:r w:rsidR="00EF30E7" w:rsidRPr="00382325">
        <w:rPr>
          <w:rFonts w:ascii="Arial" w:hAnsi="Arial" w:cs="Arial"/>
        </w:rPr>
        <w:t xml:space="preserve">. </w:t>
      </w:r>
      <w:r w:rsidR="001430B1" w:rsidRPr="00382325">
        <w:rPr>
          <w:rFonts w:ascii="Arial" w:hAnsi="Arial" w:cs="Arial"/>
        </w:rPr>
        <w:t xml:space="preserve">Depending on the species, </w:t>
      </w:r>
      <w:r w:rsidR="00830F23">
        <w:rPr>
          <w:rFonts w:ascii="Arial" w:hAnsi="Arial" w:cs="Arial"/>
        </w:rPr>
        <w:t>atoll</w:t>
      </w:r>
      <w:r w:rsidR="000758F1">
        <w:rPr>
          <w:rFonts w:ascii="Arial" w:hAnsi="Arial" w:cs="Arial"/>
        </w:rPr>
        <w:t xml:space="preserve">-nesting </w:t>
      </w:r>
      <w:r w:rsidR="001430B1" w:rsidRPr="00382325">
        <w:rPr>
          <w:rFonts w:ascii="Arial" w:hAnsi="Arial" w:cs="Arial"/>
        </w:rPr>
        <w:t xml:space="preserve">seabirds forage as close as </w:t>
      </w:r>
      <w:r w:rsidR="009E53F9" w:rsidRPr="00382325">
        <w:rPr>
          <w:rFonts w:ascii="Arial" w:hAnsi="Arial" w:cs="Arial"/>
        </w:rPr>
        <w:t>2</w:t>
      </w:r>
      <w:r w:rsidR="000B5EA4" w:rsidRPr="00382325">
        <w:rPr>
          <w:rFonts w:ascii="Arial" w:hAnsi="Arial" w:cs="Arial"/>
        </w:rPr>
        <w:t>–</w:t>
      </w:r>
      <w:r w:rsidR="001430B1" w:rsidRPr="00382325">
        <w:rPr>
          <w:rFonts w:ascii="Arial" w:hAnsi="Arial" w:cs="Arial"/>
        </w:rPr>
        <w:t>3 km</w:t>
      </w:r>
      <w:r w:rsidR="00563B59" w:rsidRPr="00382325">
        <w:rPr>
          <w:rFonts w:ascii="Arial" w:hAnsi="Arial" w:cs="Arial"/>
        </w:rPr>
        <w:t xml:space="preserve"> (Little terns </w:t>
      </w:r>
      <w:r w:rsidR="00563B59" w:rsidRPr="00382325">
        <w:rPr>
          <w:rFonts w:ascii="Arial" w:hAnsi="Arial" w:cs="Arial"/>
          <w:i/>
          <w:iCs/>
        </w:rPr>
        <w:t xml:space="preserve">Sternula </w:t>
      </w:r>
      <w:r w:rsidR="00563B59" w:rsidRPr="00382325">
        <w:rPr>
          <w:rFonts w:ascii="Arial" w:hAnsi="Arial" w:cs="Arial"/>
        </w:rPr>
        <w:t>spp.)</w:t>
      </w:r>
      <w:r w:rsidR="001430B1" w:rsidRPr="00382325">
        <w:rPr>
          <w:rFonts w:ascii="Arial" w:hAnsi="Arial" w:cs="Arial"/>
        </w:rPr>
        <w:t xml:space="preserve"> </w:t>
      </w:r>
      <w:r w:rsidR="00563B59" w:rsidRPr="00382325">
        <w:rPr>
          <w:rFonts w:ascii="Arial" w:hAnsi="Arial" w:cs="Arial"/>
        </w:rPr>
        <w:t xml:space="preserve">or as far as 1500 km (Albatross </w:t>
      </w:r>
      <w:r w:rsidR="00563B59" w:rsidRPr="00382325">
        <w:rPr>
          <w:rFonts w:ascii="Arial" w:hAnsi="Arial" w:cs="Arial"/>
          <w:i/>
          <w:iCs/>
        </w:rPr>
        <w:t xml:space="preserve">Phoebastria </w:t>
      </w:r>
      <w:r w:rsidR="00563B59" w:rsidRPr="00382325">
        <w:rPr>
          <w:rFonts w:ascii="Arial" w:hAnsi="Arial" w:cs="Arial"/>
        </w:rPr>
        <w:t xml:space="preserve">spp.) </w:t>
      </w:r>
      <w:r w:rsidR="00546800" w:rsidRPr="00382325">
        <w:rPr>
          <w:rFonts w:ascii="Arial" w:hAnsi="Arial" w:cs="Arial"/>
        </w:rPr>
        <w:t>around an atoll</w:t>
      </w:r>
      <w:r w:rsidR="008D14E9">
        <w:rPr>
          <w:rFonts w:ascii="Arial" w:hAnsi="Arial" w:cs="Arial"/>
        </w:rPr>
        <w:t xml:space="preserve"> during breeding</w:t>
      </w:r>
      <w:r w:rsidR="00546800" w:rsidRPr="00382325">
        <w:rPr>
          <w:rFonts w:ascii="Arial" w:hAnsi="Arial" w:cs="Arial"/>
        </w:rPr>
        <w:t xml:space="preserve">. </w:t>
      </w:r>
      <w:r w:rsidR="008E71A8" w:rsidRPr="00382325">
        <w:rPr>
          <w:rFonts w:ascii="Arial" w:hAnsi="Arial" w:cs="Arial"/>
        </w:rPr>
        <w:t>F</w:t>
      </w:r>
      <w:r w:rsidR="00DD505E" w:rsidRPr="00382325">
        <w:rPr>
          <w:rFonts w:ascii="Arial" w:hAnsi="Arial" w:cs="Arial"/>
        </w:rPr>
        <w:t xml:space="preserve">or </w:t>
      </w:r>
      <w:r w:rsidR="001E63FC">
        <w:rPr>
          <w:rFonts w:ascii="Arial" w:hAnsi="Arial" w:cs="Arial"/>
        </w:rPr>
        <w:t>most</w:t>
      </w:r>
      <w:r w:rsidR="00DD505E" w:rsidRPr="00382325">
        <w:rPr>
          <w:rFonts w:ascii="Arial" w:hAnsi="Arial" w:cs="Arial"/>
        </w:rPr>
        <w:t xml:space="preserve"> atolls, seabirds are integrating nutrients over </w:t>
      </w:r>
      <w:r w:rsidR="00380A35" w:rsidRPr="00382325">
        <w:rPr>
          <w:rFonts w:ascii="Arial" w:hAnsi="Arial" w:cs="Arial"/>
        </w:rPr>
        <w:t>a core</w:t>
      </w:r>
      <w:r w:rsidR="00DD505E" w:rsidRPr="00382325">
        <w:rPr>
          <w:rFonts w:ascii="Arial" w:hAnsi="Arial" w:cs="Arial"/>
        </w:rPr>
        <w:t xml:space="preserve"> area</w:t>
      </w:r>
      <w:r w:rsidR="007628DD">
        <w:rPr>
          <w:rFonts w:ascii="Arial" w:hAnsi="Arial" w:cs="Arial"/>
        </w:rPr>
        <w:t xml:space="preserve"> (50% highest density region</w:t>
      </w:r>
      <w:r w:rsidR="00DD505E" w:rsidRPr="00382325">
        <w:rPr>
          <w:rFonts w:ascii="Arial" w:hAnsi="Arial" w:cs="Arial"/>
        </w:rPr>
        <w:t xml:space="preserve"> </w:t>
      </w:r>
      <w:r w:rsidR="007628DD">
        <w:rPr>
          <w:rFonts w:ascii="Arial" w:hAnsi="Arial" w:cs="Arial"/>
        </w:rPr>
        <w:t xml:space="preserve">interval) </w:t>
      </w:r>
      <w:r w:rsidR="00DD505E" w:rsidRPr="00382325">
        <w:rPr>
          <w:rFonts w:ascii="Arial" w:hAnsi="Arial" w:cs="Arial"/>
        </w:rPr>
        <w:t xml:space="preserve">of </w:t>
      </w:r>
      <w:r w:rsidR="00817181" w:rsidRPr="00382325">
        <w:rPr>
          <w:rFonts w:ascii="Arial" w:hAnsi="Arial" w:cs="Arial"/>
        </w:rPr>
        <w:t>10,000</w:t>
      </w:r>
      <w:r w:rsidR="00380A35" w:rsidRPr="00382325">
        <w:rPr>
          <w:rFonts w:ascii="Arial" w:hAnsi="Arial" w:cs="Arial"/>
        </w:rPr>
        <w:t xml:space="preserve"> </w:t>
      </w:r>
      <w:r w:rsidR="000B5EA4" w:rsidRPr="00382325">
        <w:rPr>
          <w:rFonts w:ascii="Arial" w:hAnsi="Arial" w:cs="Arial"/>
        </w:rPr>
        <w:t>–</w:t>
      </w:r>
      <w:r w:rsidR="00380A35" w:rsidRPr="00382325">
        <w:rPr>
          <w:rFonts w:ascii="Arial" w:hAnsi="Arial" w:cs="Arial"/>
        </w:rPr>
        <w:t xml:space="preserve"> </w:t>
      </w:r>
      <w:r w:rsidR="00817181" w:rsidRPr="00382325">
        <w:rPr>
          <w:rFonts w:ascii="Arial" w:hAnsi="Arial" w:cs="Arial"/>
        </w:rPr>
        <w:t>100,000 km²</w:t>
      </w:r>
      <w:r w:rsidR="008E71A8" w:rsidRPr="00382325">
        <w:rPr>
          <w:rFonts w:ascii="Arial" w:hAnsi="Arial" w:cs="Arial"/>
        </w:rPr>
        <w:t xml:space="preserve"> </w:t>
      </w:r>
      <w:r w:rsidR="00D73C31" w:rsidRPr="00382325">
        <w:rPr>
          <w:rFonts w:ascii="Arial" w:hAnsi="Arial" w:cs="Arial"/>
        </w:rPr>
        <w:t>of ocean</w:t>
      </w:r>
      <w:r w:rsidR="006D30F5">
        <w:rPr>
          <w:rFonts w:ascii="Arial" w:hAnsi="Arial" w:cs="Arial"/>
        </w:rPr>
        <w:t xml:space="preserve"> around</w:t>
      </w:r>
      <w:r w:rsidR="001D6F28">
        <w:rPr>
          <w:rFonts w:ascii="Arial" w:hAnsi="Arial" w:cs="Arial"/>
        </w:rPr>
        <w:t xml:space="preserve"> an atoll</w:t>
      </w:r>
      <w:r w:rsidR="00380A35" w:rsidRPr="00382325">
        <w:rPr>
          <w:rFonts w:ascii="Arial" w:hAnsi="Arial" w:cs="Arial"/>
        </w:rPr>
        <w:t xml:space="preserve">. </w:t>
      </w:r>
      <w:r w:rsidR="00B34D14" w:rsidRPr="00382325">
        <w:rPr>
          <w:rFonts w:ascii="Arial" w:hAnsi="Arial" w:cs="Arial"/>
        </w:rPr>
        <w:t>F</w:t>
      </w:r>
      <w:r w:rsidR="00544B45" w:rsidRPr="00382325">
        <w:rPr>
          <w:rFonts w:ascii="Arial" w:hAnsi="Arial" w:cs="Arial"/>
        </w:rPr>
        <w:t>or those atolls with large petrel</w:t>
      </w:r>
      <w:r w:rsidR="00C323EA" w:rsidRPr="00382325">
        <w:rPr>
          <w:rFonts w:ascii="Arial" w:hAnsi="Arial" w:cs="Arial"/>
        </w:rPr>
        <w:t xml:space="preserve">/shearwater </w:t>
      </w:r>
      <w:r w:rsidR="000758F1">
        <w:rPr>
          <w:rFonts w:ascii="Arial" w:hAnsi="Arial" w:cs="Arial"/>
        </w:rPr>
        <w:t>and/</w:t>
      </w:r>
      <w:r w:rsidR="00C323EA" w:rsidRPr="00382325">
        <w:rPr>
          <w:rFonts w:ascii="Arial" w:hAnsi="Arial" w:cs="Arial"/>
        </w:rPr>
        <w:t>or albatross colonies</w:t>
      </w:r>
      <w:r w:rsidR="009C43BE">
        <w:rPr>
          <w:rFonts w:ascii="Arial" w:hAnsi="Arial" w:cs="Arial"/>
        </w:rPr>
        <w:t xml:space="preserve"> (e.g.</w:t>
      </w:r>
      <w:r w:rsidR="009C35A0">
        <w:rPr>
          <w:rFonts w:ascii="Arial" w:hAnsi="Arial" w:cs="Arial"/>
        </w:rPr>
        <w:t>,</w:t>
      </w:r>
      <w:r w:rsidR="009C43BE">
        <w:rPr>
          <w:rFonts w:ascii="Arial" w:hAnsi="Arial" w:cs="Arial"/>
        </w:rPr>
        <w:t xml:space="preserve"> Ducie, Midway, Oeno</w:t>
      </w:r>
      <w:r w:rsidR="004E1D25">
        <w:rPr>
          <w:rFonts w:ascii="Arial" w:hAnsi="Arial" w:cs="Arial"/>
        </w:rPr>
        <w:t>)</w:t>
      </w:r>
      <w:r w:rsidR="00B34D14" w:rsidRPr="00382325">
        <w:rPr>
          <w:rFonts w:ascii="Arial" w:hAnsi="Arial" w:cs="Arial"/>
        </w:rPr>
        <w:t xml:space="preserve">, the </w:t>
      </w:r>
      <w:r w:rsidR="00A5442E" w:rsidRPr="00382325">
        <w:rPr>
          <w:rFonts w:ascii="Arial" w:hAnsi="Arial" w:cs="Arial"/>
        </w:rPr>
        <w:t xml:space="preserve">core nutrient integration area </w:t>
      </w:r>
      <w:r w:rsidR="00B86AA2">
        <w:rPr>
          <w:rFonts w:ascii="Arial" w:hAnsi="Arial" w:cs="Arial"/>
        </w:rPr>
        <w:t xml:space="preserve">extends to 100,000 </w:t>
      </w:r>
      <w:r w:rsidR="000B5EA4" w:rsidRPr="00382325">
        <w:rPr>
          <w:rFonts w:ascii="Arial" w:hAnsi="Arial" w:cs="Arial"/>
        </w:rPr>
        <w:t>–</w:t>
      </w:r>
      <w:r w:rsidR="00B86AA2">
        <w:rPr>
          <w:rFonts w:ascii="Arial" w:hAnsi="Arial" w:cs="Arial"/>
        </w:rPr>
        <w:t xml:space="preserve"> </w:t>
      </w:r>
      <w:r w:rsidR="00665915" w:rsidRPr="00382325">
        <w:rPr>
          <w:rFonts w:ascii="Arial" w:hAnsi="Arial" w:cs="Arial"/>
        </w:rPr>
        <w:t xml:space="preserve">1,000,000 km² </w:t>
      </w:r>
      <w:r w:rsidR="00D73C31" w:rsidRPr="00382325">
        <w:rPr>
          <w:rFonts w:ascii="Arial" w:hAnsi="Arial" w:cs="Arial"/>
        </w:rPr>
        <w:t xml:space="preserve">of ocean </w:t>
      </w:r>
      <w:r w:rsidR="00665915" w:rsidRPr="00382325">
        <w:rPr>
          <w:rFonts w:ascii="Arial" w:hAnsi="Arial" w:cs="Arial"/>
        </w:rPr>
        <w:t xml:space="preserve">around </w:t>
      </w:r>
      <w:r w:rsidR="00CE1BE9" w:rsidRPr="00382325">
        <w:rPr>
          <w:rFonts w:ascii="Arial" w:hAnsi="Arial" w:cs="Arial"/>
        </w:rPr>
        <w:t>an</w:t>
      </w:r>
      <w:r w:rsidR="00665915" w:rsidRPr="00382325">
        <w:rPr>
          <w:rFonts w:ascii="Arial" w:hAnsi="Arial" w:cs="Arial"/>
        </w:rPr>
        <w:t xml:space="preserve"> atoll</w:t>
      </w:r>
      <w:r w:rsidR="008A6D4B" w:rsidRPr="00382325">
        <w:rPr>
          <w:rFonts w:ascii="Arial" w:hAnsi="Arial" w:cs="Arial"/>
        </w:rPr>
        <w:t xml:space="preserve"> (Fig. </w:t>
      </w:r>
      <w:r w:rsidR="002A2809">
        <w:rPr>
          <w:rFonts w:ascii="Arial" w:hAnsi="Arial" w:cs="Arial"/>
        </w:rPr>
        <w:lastRenderedPageBreak/>
        <w:t>4</w:t>
      </w:r>
      <w:r w:rsidR="008A6D4B" w:rsidRPr="00382325">
        <w:rPr>
          <w:rFonts w:ascii="Arial" w:hAnsi="Arial" w:cs="Arial"/>
        </w:rPr>
        <w:t>)</w:t>
      </w:r>
      <w:r w:rsidR="00665915" w:rsidRPr="00382325">
        <w:rPr>
          <w:rFonts w:ascii="Arial" w:hAnsi="Arial" w:cs="Arial"/>
        </w:rPr>
        <w:t xml:space="preserve">. </w:t>
      </w:r>
      <w:r w:rsidR="00586CDF" w:rsidRPr="00382325">
        <w:rPr>
          <w:rFonts w:ascii="Arial" w:hAnsi="Arial" w:cs="Arial"/>
        </w:rPr>
        <w:t>T</w:t>
      </w:r>
      <w:r w:rsidR="007D3351" w:rsidRPr="00382325">
        <w:rPr>
          <w:rFonts w:ascii="Arial" w:hAnsi="Arial" w:cs="Arial"/>
        </w:rPr>
        <w:t xml:space="preserve">he average atoll land area is </w:t>
      </w:r>
      <w:r w:rsidR="002F06F4" w:rsidRPr="00382325">
        <w:rPr>
          <w:rFonts w:ascii="Arial" w:hAnsi="Arial" w:cs="Arial"/>
        </w:rPr>
        <w:t>9.7 km² [0.3 – 30.1],</w:t>
      </w:r>
      <w:r w:rsidR="00241F72" w:rsidRPr="00382325">
        <w:rPr>
          <w:rFonts w:ascii="Arial" w:hAnsi="Arial" w:cs="Arial"/>
        </w:rPr>
        <w:t xml:space="preserve"> </w:t>
      </w:r>
      <w:r w:rsidR="00586CDF" w:rsidRPr="00382325">
        <w:rPr>
          <w:rFonts w:ascii="Arial" w:hAnsi="Arial" w:cs="Arial"/>
        </w:rPr>
        <w:t xml:space="preserve">meaning that seabirds are spatially concentrating nutrients </w:t>
      </w:r>
      <w:r w:rsidR="00456D94" w:rsidRPr="00382325">
        <w:rPr>
          <w:rFonts w:ascii="Arial" w:hAnsi="Arial" w:cs="Arial"/>
        </w:rPr>
        <w:t>onto the atoll islands by</w:t>
      </w:r>
      <w:r w:rsidR="00062646">
        <w:rPr>
          <w:rFonts w:ascii="Arial" w:hAnsi="Arial" w:cs="Arial"/>
        </w:rPr>
        <w:t>,</w:t>
      </w:r>
      <w:r w:rsidR="00456D94" w:rsidRPr="00382325">
        <w:rPr>
          <w:rFonts w:ascii="Arial" w:hAnsi="Arial" w:cs="Arial"/>
        </w:rPr>
        <w:t xml:space="preserve"> a</w:t>
      </w:r>
      <w:r w:rsidR="001E63FC">
        <w:rPr>
          <w:rFonts w:ascii="Arial" w:hAnsi="Arial" w:cs="Arial"/>
        </w:rPr>
        <w:t>t least</w:t>
      </w:r>
      <w:r w:rsidR="00062646">
        <w:rPr>
          <w:rFonts w:ascii="Arial" w:hAnsi="Arial" w:cs="Arial"/>
        </w:rPr>
        <w:t xml:space="preserve">, </w:t>
      </w:r>
      <w:r w:rsidR="001E63FC">
        <w:rPr>
          <w:rFonts w:ascii="Arial" w:hAnsi="Arial" w:cs="Arial"/>
        </w:rPr>
        <w:t>a</w:t>
      </w:r>
      <w:r w:rsidR="00456D94" w:rsidRPr="00382325">
        <w:rPr>
          <w:rFonts w:ascii="Arial" w:hAnsi="Arial" w:cs="Arial"/>
        </w:rPr>
        <w:t xml:space="preserve"> factor of </w:t>
      </w:r>
      <w:r w:rsidR="00A700E1" w:rsidRPr="00382325">
        <w:rPr>
          <w:rFonts w:ascii="Arial" w:hAnsi="Arial" w:cs="Arial"/>
        </w:rPr>
        <w:t>1000-10,000.</w:t>
      </w:r>
    </w:p>
    <w:p w14:paraId="3D2F5BBF" w14:textId="4EACD106" w:rsidR="00603F70" w:rsidRPr="00A45C50" w:rsidRDefault="00B36570" w:rsidP="00DD07F9">
      <w:pPr>
        <w:spacing w:line="36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76A2C4C1" wp14:editId="06D0E8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240" cy="265176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3F70" w:rsidRPr="00A45C50">
        <w:rPr>
          <w:rFonts w:ascii="Arial" w:hAnsi="Arial" w:cs="Arial"/>
          <w:b/>
          <w:bCs/>
          <w:sz w:val="20"/>
          <w:szCs w:val="20"/>
        </w:rPr>
        <w:t>Figure</w:t>
      </w:r>
      <w:r w:rsidR="00193D33">
        <w:rPr>
          <w:rFonts w:ascii="Arial" w:hAnsi="Arial" w:cs="Arial"/>
          <w:b/>
          <w:bCs/>
          <w:sz w:val="20"/>
          <w:szCs w:val="20"/>
        </w:rPr>
        <w:t xml:space="preserve"> 4</w:t>
      </w:r>
      <w:r w:rsidR="00603F70" w:rsidRPr="00A45C50">
        <w:rPr>
          <w:rFonts w:ascii="Arial" w:hAnsi="Arial" w:cs="Arial"/>
          <w:b/>
          <w:bCs/>
          <w:sz w:val="20"/>
          <w:szCs w:val="20"/>
        </w:rPr>
        <w:t xml:space="preserve">: The reciprocal significance of seabirds and atolls. </w:t>
      </w:r>
      <w:r w:rsidR="00603F70" w:rsidRPr="00A45C50">
        <w:rPr>
          <w:rFonts w:ascii="Arial" w:hAnsi="Arial" w:cs="Arial"/>
          <w:sz w:val="20"/>
          <w:szCs w:val="20"/>
        </w:rPr>
        <w:t xml:space="preserve">Atolls provide nesting </w:t>
      </w:r>
      <w:r w:rsidR="00767403">
        <w:rPr>
          <w:rFonts w:ascii="Arial" w:hAnsi="Arial" w:cs="Arial"/>
          <w:sz w:val="20"/>
          <w:szCs w:val="20"/>
        </w:rPr>
        <w:t>s</w:t>
      </w:r>
      <w:r w:rsidR="00D056DB">
        <w:rPr>
          <w:rFonts w:ascii="Arial" w:hAnsi="Arial" w:cs="Arial"/>
          <w:sz w:val="20"/>
          <w:szCs w:val="20"/>
        </w:rPr>
        <w:t>pace</w:t>
      </w:r>
      <w:r w:rsidR="00603F70" w:rsidRPr="00A45C50">
        <w:rPr>
          <w:rFonts w:ascii="Arial" w:hAnsi="Arial" w:cs="Arial"/>
          <w:sz w:val="20"/>
          <w:szCs w:val="20"/>
        </w:rPr>
        <w:t xml:space="preserve"> for </w:t>
      </w:r>
      <w:r w:rsidR="00D9646A">
        <w:rPr>
          <w:rFonts w:ascii="Arial" w:hAnsi="Arial" w:cs="Arial"/>
          <w:sz w:val="20"/>
          <w:szCs w:val="20"/>
        </w:rPr>
        <w:t>ca.</w:t>
      </w:r>
      <w:r w:rsidR="00603F70" w:rsidRPr="00A45C50">
        <w:rPr>
          <w:rFonts w:ascii="Arial" w:hAnsi="Arial" w:cs="Arial"/>
          <w:sz w:val="20"/>
          <w:szCs w:val="20"/>
        </w:rPr>
        <w:t xml:space="preserve"> 2</w:t>
      </w:r>
      <w:r w:rsidR="00092070">
        <w:rPr>
          <w:rFonts w:ascii="Arial" w:hAnsi="Arial" w:cs="Arial"/>
          <w:sz w:val="20"/>
          <w:szCs w:val="20"/>
        </w:rPr>
        <w:t>8</w:t>
      </w:r>
      <w:r w:rsidR="00603F70" w:rsidRPr="00A45C50">
        <w:rPr>
          <w:rFonts w:ascii="Arial" w:hAnsi="Arial" w:cs="Arial"/>
          <w:sz w:val="20"/>
          <w:szCs w:val="20"/>
        </w:rPr>
        <w:t xml:space="preserve"> million seabirds throughout the Indo-Pacific. Reciprocally, seabirds are importing </w:t>
      </w:r>
      <w:r w:rsidR="00947070">
        <w:rPr>
          <w:rFonts w:ascii="Arial" w:hAnsi="Arial" w:cs="Arial"/>
          <w:sz w:val="20"/>
          <w:szCs w:val="20"/>
        </w:rPr>
        <w:t>enormous</w:t>
      </w:r>
      <w:r w:rsidR="00603F70" w:rsidRPr="00A45C50">
        <w:rPr>
          <w:rFonts w:ascii="Arial" w:hAnsi="Arial" w:cs="Arial"/>
          <w:sz w:val="20"/>
          <w:szCs w:val="20"/>
        </w:rPr>
        <w:t xml:space="preserve"> quantities of nutrients in the form of guano into the </w:t>
      </w:r>
      <w:r w:rsidR="00493AF2" w:rsidRPr="00A45C50">
        <w:rPr>
          <w:rFonts w:ascii="Arial" w:hAnsi="Arial" w:cs="Arial"/>
          <w:sz w:val="20"/>
          <w:szCs w:val="20"/>
        </w:rPr>
        <w:t xml:space="preserve">atoll ecosystem, which they forage and integrate over large areas of ocean around </w:t>
      </w:r>
      <w:r w:rsidR="004E7853">
        <w:rPr>
          <w:rFonts w:ascii="Arial" w:hAnsi="Arial" w:cs="Arial"/>
          <w:sz w:val="20"/>
          <w:szCs w:val="20"/>
        </w:rPr>
        <w:t>each</w:t>
      </w:r>
      <w:r w:rsidR="00493AF2" w:rsidRPr="00A45C50">
        <w:rPr>
          <w:rFonts w:ascii="Arial" w:hAnsi="Arial" w:cs="Arial"/>
          <w:sz w:val="20"/>
          <w:szCs w:val="20"/>
        </w:rPr>
        <w:t xml:space="preserve"> atoll</w:t>
      </w:r>
      <w:r w:rsidR="00345A7B">
        <w:rPr>
          <w:rFonts w:ascii="Arial" w:hAnsi="Arial" w:cs="Arial"/>
          <w:sz w:val="20"/>
          <w:szCs w:val="20"/>
        </w:rPr>
        <w:t xml:space="preserve"> (10,000 – 100,000 km²)</w:t>
      </w:r>
      <w:r w:rsidR="00493AF2" w:rsidRPr="00A45C50">
        <w:rPr>
          <w:rFonts w:ascii="Arial" w:hAnsi="Arial" w:cs="Arial"/>
          <w:sz w:val="20"/>
          <w:szCs w:val="20"/>
        </w:rPr>
        <w:t>.</w:t>
      </w:r>
      <w:r w:rsidR="000F0938" w:rsidRPr="00A45C50">
        <w:rPr>
          <w:rFonts w:ascii="Arial" w:hAnsi="Arial" w:cs="Arial"/>
          <w:sz w:val="20"/>
          <w:szCs w:val="20"/>
        </w:rPr>
        <w:t xml:space="preserve"> The two distinct peaks of foraging area </w:t>
      </w:r>
      <w:r w:rsidR="00A9636B">
        <w:rPr>
          <w:rFonts w:ascii="Arial" w:hAnsi="Arial" w:cs="Arial"/>
          <w:sz w:val="20"/>
          <w:szCs w:val="20"/>
        </w:rPr>
        <w:t>are caused by</w:t>
      </w:r>
      <w:r w:rsidR="000F0938" w:rsidRPr="00A45C50">
        <w:rPr>
          <w:rFonts w:ascii="Arial" w:hAnsi="Arial" w:cs="Arial"/>
          <w:sz w:val="20"/>
          <w:szCs w:val="20"/>
        </w:rPr>
        <w:t xml:space="preserve"> atolls with and without petrel/shearwater and</w:t>
      </w:r>
      <w:r w:rsidR="004E4935">
        <w:rPr>
          <w:rFonts w:ascii="Arial" w:hAnsi="Arial" w:cs="Arial"/>
          <w:sz w:val="20"/>
          <w:szCs w:val="20"/>
        </w:rPr>
        <w:t>/or</w:t>
      </w:r>
      <w:r w:rsidR="000F0938" w:rsidRPr="00A45C50">
        <w:rPr>
          <w:rFonts w:ascii="Arial" w:hAnsi="Arial" w:cs="Arial"/>
          <w:sz w:val="20"/>
          <w:szCs w:val="20"/>
        </w:rPr>
        <w:t xml:space="preserve"> albatross colonies, as these species have significantly larger foraging ranges than </w:t>
      </w:r>
      <w:r w:rsidR="00021280" w:rsidRPr="00A45C50">
        <w:rPr>
          <w:rFonts w:ascii="Arial" w:hAnsi="Arial" w:cs="Arial"/>
          <w:sz w:val="20"/>
          <w:szCs w:val="20"/>
        </w:rPr>
        <w:t>other atoll-nesting seabirds.</w:t>
      </w:r>
      <w:r w:rsidR="00493AF2" w:rsidRPr="00A45C50">
        <w:rPr>
          <w:rFonts w:ascii="Arial" w:hAnsi="Arial" w:cs="Arial"/>
          <w:sz w:val="20"/>
          <w:szCs w:val="20"/>
        </w:rPr>
        <w:t xml:space="preserve"> </w:t>
      </w:r>
      <w:r w:rsidR="0068404F" w:rsidRPr="00A45C50">
        <w:rPr>
          <w:rFonts w:ascii="Arial" w:hAnsi="Arial" w:cs="Arial"/>
          <w:sz w:val="20"/>
          <w:szCs w:val="20"/>
        </w:rPr>
        <w:t>A significant amount of reactive nitrogen from guano is volatilised and enters the atmospheric nitrogen cycle</w:t>
      </w:r>
      <w:r w:rsidR="00196087">
        <w:rPr>
          <w:rFonts w:ascii="Arial" w:hAnsi="Arial" w:cs="Arial"/>
          <w:sz w:val="20"/>
          <w:szCs w:val="20"/>
        </w:rPr>
        <w:t xml:space="preserve"> as ammonia</w:t>
      </w:r>
      <w:r w:rsidR="0068404F" w:rsidRPr="00A45C50">
        <w:rPr>
          <w:rFonts w:ascii="Arial" w:hAnsi="Arial" w:cs="Arial"/>
          <w:sz w:val="20"/>
          <w:szCs w:val="20"/>
        </w:rPr>
        <w:t xml:space="preserve">. </w:t>
      </w:r>
      <w:r w:rsidR="006C1D20" w:rsidRPr="00A45C50">
        <w:rPr>
          <w:rFonts w:ascii="Arial" w:hAnsi="Arial" w:cs="Arial"/>
          <w:sz w:val="20"/>
          <w:szCs w:val="20"/>
        </w:rPr>
        <w:t>Ammonia emissions can either be directly re-incorporated into the atoll ecosystem via plant</w:t>
      </w:r>
      <w:r w:rsidR="006B2495">
        <w:rPr>
          <w:rFonts w:ascii="Arial" w:hAnsi="Arial" w:cs="Arial"/>
          <w:sz w:val="20"/>
          <w:szCs w:val="20"/>
        </w:rPr>
        <w:t xml:space="preserve"> uptake </w:t>
      </w:r>
      <w:r w:rsidR="006C1D20" w:rsidRPr="00A45C50">
        <w:rPr>
          <w:rFonts w:ascii="Arial" w:hAnsi="Arial" w:cs="Arial"/>
          <w:sz w:val="20"/>
          <w:szCs w:val="20"/>
        </w:rPr>
        <w:t>(a), or atmospherically wet-</w:t>
      </w:r>
      <w:r w:rsidR="0039147B">
        <w:rPr>
          <w:rFonts w:ascii="Arial" w:hAnsi="Arial" w:cs="Arial"/>
          <w:sz w:val="20"/>
          <w:szCs w:val="20"/>
        </w:rPr>
        <w:t xml:space="preserve"> or</w:t>
      </w:r>
      <w:r w:rsidR="00231093">
        <w:rPr>
          <w:rFonts w:ascii="Arial" w:hAnsi="Arial" w:cs="Arial"/>
          <w:sz w:val="20"/>
          <w:szCs w:val="20"/>
        </w:rPr>
        <w:t xml:space="preserve"> </w:t>
      </w:r>
      <w:r w:rsidR="006C1D20" w:rsidRPr="00A45C50">
        <w:rPr>
          <w:rFonts w:ascii="Arial" w:hAnsi="Arial" w:cs="Arial"/>
          <w:sz w:val="20"/>
          <w:szCs w:val="20"/>
        </w:rPr>
        <w:t xml:space="preserve">dry-deposited </w:t>
      </w:r>
      <w:r w:rsidR="00CE4E01" w:rsidRPr="00A45C50">
        <w:rPr>
          <w:rFonts w:ascii="Arial" w:hAnsi="Arial" w:cs="Arial"/>
          <w:sz w:val="20"/>
          <w:szCs w:val="20"/>
        </w:rPr>
        <w:t xml:space="preserve">in the surrounding ocean (b). In addition, </w:t>
      </w:r>
      <w:r w:rsidR="00CE0401">
        <w:rPr>
          <w:rFonts w:ascii="Arial" w:hAnsi="Arial" w:cs="Arial"/>
          <w:sz w:val="20"/>
          <w:szCs w:val="20"/>
        </w:rPr>
        <w:t>surface run-off</w:t>
      </w:r>
      <w:r w:rsidR="0016567D" w:rsidRPr="00A45C50">
        <w:rPr>
          <w:rFonts w:ascii="Arial" w:hAnsi="Arial" w:cs="Arial"/>
          <w:sz w:val="20"/>
          <w:szCs w:val="20"/>
        </w:rPr>
        <w:t xml:space="preserve"> and groundwater discharge</w:t>
      </w:r>
      <w:r w:rsidR="00CE4E01" w:rsidRPr="00A45C50">
        <w:rPr>
          <w:rFonts w:ascii="Arial" w:hAnsi="Arial" w:cs="Arial"/>
          <w:sz w:val="20"/>
          <w:szCs w:val="20"/>
        </w:rPr>
        <w:t xml:space="preserve"> directly </w:t>
      </w:r>
      <w:r w:rsidR="0016567D" w:rsidRPr="00A45C50">
        <w:rPr>
          <w:rFonts w:ascii="Arial" w:hAnsi="Arial" w:cs="Arial"/>
          <w:sz w:val="20"/>
          <w:szCs w:val="20"/>
        </w:rPr>
        <w:t>flush</w:t>
      </w:r>
      <w:r w:rsidR="00CE4E01" w:rsidRPr="00A45C50">
        <w:rPr>
          <w:rFonts w:ascii="Arial" w:hAnsi="Arial" w:cs="Arial"/>
          <w:sz w:val="20"/>
          <w:szCs w:val="20"/>
        </w:rPr>
        <w:t xml:space="preserve"> seabird excrements back into the nearshore reef ecosystem</w:t>
      </w:r>
      <w:r w:rsidR="003E3118" w:rsidRPr="00A45C50">
        <w:rPr>
          <w:rFonts w:ascii="Arial" w:hAnsi="Arial" w:cs="Arial"/>
          <w:sz w:val="20"/>
          <w:szCs w:val="20"/>
        </w:rPr>
        <w:t xml:space="preserve"> (c</w:t>
      </w:r>
      <w:r w:rsidR="00BD3088" w:rsidRPr="00A45C50">
        <w:rPr>
          <w:rFonts w:ascii="Arial" w:hAnsi="Arial" w:cs="Arial"/>
          <w:sz w:val="20"/>
          <w:szCs w:val="20"/>
        </w:rPr>
        <w:t>).</w:t>
      </w:r>
      <w:r w:rsidR="005A4DF5" w:rsidRPr="00A45C50">
        <w:rPr>
          <w:rFonts w:ascii="Arial" w:hAnsi="Arial" w:cs="Arial"/>
          <w:sz w:val="20"/>
          <w:szCs w:val="20"/>
        </w:rPr>
        <w:t xml:space="preserve"> Values in brackets are 5% and 95% quantiles, respectively.</w:t>
      </w:r>
    </w:p>
    <w:p w14:paraId="2DBEF399" w14:textId="77777777" w:rsidR="000537B4" w:rsidRDefault="000537B4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5E2F2E2C" w14:textId="2FA37B53" w:rsidR="00CA4528" w:rsidRPr="00382325" w:rsidRDefault="00CA4528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Discussion</w:t>
      </w:r>
    </w:p>
    <w:p w14:paraId="4B4575EB" w14:textId="5DA292FB" w:rsidR="00010B52" w:rsidRPr="00A803B6" w:rsidRDefault="005853EA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Our global analysis of seabird colonies on all Indo-Pacific atolls demonstrates t</w:t>
      </w:r>
      <w:r w:rsidR="00FA3121">
        <w:rPr>
          <w:rFonts w:ascii="Arial" w:hAnsi="Arial" w:cs="Arial"/>
        </w:rPr>
        <w:t xml:space="preserve">hat </w:t>
      </w:r>
      <w:r w:rsidR="00F01A78">
        <w:rPr>
          <w:rFonts w:ascii="Arial" w:hAnsi="Arial" w:cs="Arial"/>
        </w:rPr>
        <w:t>these</w:t>
      </w:r>
      <w:r w:rsidR="00DD5027">
        <w:rPr>
          <w:rFonts w:ascii="Arial" w:hAnsi="Arial" w:cs="Arial"/>
        </w:rPr>
        <w:t xml:space="preserve"> i</w:t>
      </w:r>
      <w:r w:rsidR="00FA3121">
        <w:rPr>
          <w:rFonts w:ascii="Arial" w:hAnsi="Arial" w:cs="Arial"/>
        </w:rPr>
        <w:t>s</w:t>
      </w:r>
      <w:r w:rsidR="00DD5027">
        <w:rPr>
          <w:rFonts w:ascii="Arial" w:hAnsi="Arial" w:cs="Arial"/>
        </w:rPr>
        <w:t>lands</w:t>
      </w:r>
      <w:r w:rsidR="00FA3121">
        <w:rPr>
          <w:rFonts w:ascii="Arial" w:hAnsi="Arial" w:cs="Arial"/>
        </w:rPr>
        <w:t xml:space="preserve"> are globally significant hubs for seabirds</w:t>
      </w:r>
      <w:r w:rsidR="00627EEB">
        <w:rPr>
          <w:rFonts w:ascii="Arial" w:hAnsi="Arial" w:cs="Arial"/>
        </w:rPr>
        <w:t xml:space="preserve"> and, reciprocally, seabirds act as </w:t>
      </w:r>
      <w:r w:rsidR="00552842">
        <w:rPr>
          <w:rFonts w:ascii="Arial" w:hAnsi="Arial" w:cs="Arial"/>
        </w:rPr>
        <w:t xml:space="preserve">a major </w:t>
      </w:r>
      <w:r w:rsidR="00627EEB">
        <w:rPr>
          <w:rFonts w:ascii="Arial" w:hAnsi="Arial" w:cs="Arial"/>
        </w:rPr>
        <w:t xml:space="preserve">nutrient </w:t>
      </w:r>
      <w:r w:rsidR="00827EE7">
        <w:rPr>
          <w:rFonts w:ascii="Arial" w:hAnsi="Arial" w:cs="Arial"/>
        </w:rPr>
        <w:t>pumps</w:t>
      </w:r>
      <w:r w:rsidR="00DD5027">
        <w:rPr>
          <w:rFonts w:ascii="Arial" w:hAnsi="Arial" w:cs="Arial"/>
        </w:rPr>
        <w:t xml:space="preserve"> </w:t>
      </w:r>
      <w:r w:rsidR="00627EEB">
        <w:rPr>
          <w:rFonts w:ascii="Arial" w:hAnsi="Arial" w:cs="Arial"/>
        </w:rPr>
        <w:t>on a basin-scale.</w:t>
      </w:r>
      <w:r w:rsidR="00121D38">
        <w:rPr>
          <w:rFonts w:ascii="Arial" w:hAnsi="Arial" w:cs="Arial"/>
        </w:rPr>
        <w:t xml:space="preserve"> About 28 million seabirds are using atolls as nesting sites</w:t>
      </w:r>
      <w:r w:rsidR="008405AF">
        <w:rPr>
          <w:rFonts w:ascii="Arial" w:hAnsi="Arial" w:cs="Arial"/>
        </w:rPr>
        <w:t xml:space="preserve">, and several species have a </w:t>
      </w:r>
      <w:r w:rsidR="004E6B88">
        <w:rPr>
          <w:rFonts w:ascii="Arial" w:hAnsi="Arial" w:cs="Arial"/>
        </w:rPr>
        <w:t>relevant</w:t>
      </w:r>
      <w:r w:rsidR="008405AF">
        <w:rPr>
          <w:rFonts w:ascii="Arial" w:hAnsi="Arial" w:cs="Arial"/>
        </w:rPr>
        <w:t xml:space="preserve"> fraction of their </w:t>
      </w:r>
      <w:r w:rsidR="004E6B88">
        <w:rPr>
          <w:rFonts w:ascii="Arial" w:hAnsi="Arial" w:cs="Arial"/>
        </w:rPr>
        <w:t>entire worldwide</w:t>
      </w:r>
      <w:r w:rsidR="008405AF">
        <w:rPr>
          <w:rFonts w:ascii="Arial" w:hAnsi="Arial" w:cs="Arial"/>
        </w:rPr>
        <w:t xml:space="preserve"> population </w:t>
      </w:r>
      <w:r w:rsidR="004E6B88">
        <w:rPr>
          <w:rFonts w:ascii="Arial" w:hAnsi="Arial" w:cs="Arial"/>
        </w:rPr>
        <w:t xml:space="preserve">concentrated on atolls. </w:t>
      </w:r>
      <w:r w:rsidR="00D60FB7">
        <w:rPr>
          <w:rFonts w:ascii="Arial" w:hAnsi="Arial" w:cs="Arial"/>
        </w:rPr>
        <w:t>As a result, a</w:t>
      </w:r>
      <w:r w:rsidR="004E6B88">
        <w:rPr>
          <w:rFonts w:ascii="Arial" w:hAnsi="Arial" w:cs="Arial"/>
        </w:rPr>
        <w:t xml:space="preserve">toll islands </w:t>
      </w:r>
      <w:r w:rsidR="00540115">
        <w:rPr>
          <w:rFonts w:ascii="Arial" w:hAnsi="Arial" w:cs="Arial"/>
        </w:rPr>
        <w:t xml:space="preserve">are sites of extraordinarily nutrient </w:t>
      </w:r>
      <w:r w:rsidR="00FC2BF1">
        <w:rPr>
          <w:rFonts w:ascii="Arial" w:hAnsi="Arial" w:cs="Arial"/>
        </w:rPr>
        <w:t>deposition</w:t>
      </w:r>
      <w:r w:rsidR="00F330A3">
        <w:rPr>
          <w:rFonts w:ascii="Arial" w:hAnsi="Arial" w:cs="Arial"/>
        </w:rPr>
        <w:t xml:space="preserve"> and the presence of seabirds</w:t>
      </w:r>
      <w:r w:rsidR="00BC01B8">
        <w:rPr>
          <w:rFonts w:ascii="Arial" w:hAnsi="Arial" w:cs="Arial"/>
        </w:rPr>
        <w:t xml:space="preserve"> on these remote landforms has likely </w:t>
      </w:r>
      <w:r w:rsidR="00E92482">
        <w:rPr>
          <w:rFonts w:ascii="Arial" w:hAnsi="Arial" w:cs="Arial"/>
        </w:rPr>
        <w:t>relevant effects on the</w:t>
      </w:r>
      <w:r w:rsidR="00F330A3">
        <w:rPr>
          <w:rFonts w:ascii="Arial" w:hAnsi="Arial" w:cs="Arial"/>
        </w:rPr>
        <w:t xml:space="preserve"> marine and terrestrial productivity </w:t>
      </w:r>
      <w:r w:rsidR="00E92482">
        <w:rPr>
          <w:rFonts w:ascii="Arial" w:hAnsi="Arial" w:cs="Arial"/>
        </w:rPr>
        <w:t>throughout the</w:t>
      </w:r>
      <w:r w:rsidR="001E12E0">
        <w:rPr>
          <w:rFonts w:ascii="Arial" w:hAnsi="Arial" w:cs="Arial"/>
        </w:rPr>
        <w:t xml:space="preserve"> otherwise</w:t>
      </w:r>
      <w:r w:rsidR="00E92482">
        <w:rPr>
          <w:rFonts w:ascii="Arial" w:hAnsi="Arial" w:cs="Arial"/>
        </w:rPr>
        <w:t xml:space="preserve"> barren and nutrient-poor </w:t>
      </w:r>
      <w:r w:rsidR="00E92482" w:rsidRPr="00A803B6">
        <w:rPr>
          <w:rFonts w:ascii="Arial" w:hAnsi="Arial" w:cs="Arial"/>
        </w:rPr>
        <w:t>tropical Indo-Pacific</w:t>
      </w:r>
      <w:r w:rsidR="004B1295" w:rsidRPr="00A803B6">
        <w:rPr>
          <w:rFonts w:ascii="Arial" w:hAnsi="Arial" w:cs="Arial"/>
        </w:rPr>
        <w:t xml:space="preserve"> (</w:t>
      </w:r>
      <w:r w:rsidR="004B1295" w:rsidRPr="00A803B6">
        <w:rPr>
          <w:rFonts w:ascii="Arial" w:hAnsi="Arial" w:cs="Arial"/>
          <w:color w:val="2F5496" w:themeColor="accent1" w:themeShade="BF"/>
        </w:rPr>
        <w:t>de la Pe</w:t>
      </w:r>
      <w:r w:rsidR="000B78C1" w:rsidRPr="00A803B6">
        <w:rPr>
          <w:rFonts w:ascii="Arial" w:hAnsi="Arial" w:cs="Arial"/>
          <w:color w:val="2F5496" w:themeColor="accent1" w:themeShade="BF"/>
        </w:rPr>
        <w:t>ña-Lastra</w:t>
      </w:r>
      <w:r w:rsidR="00406BB1" w:rsidRPr="00A803B6">
        <w:rPr>
          <w:rFonts w:ascii="Arial" w:hAnsi="Arial" w:cs="Arial"/>
          <w:color w:val="2F5496" w:themeColor="accent1" w:themeShade="BF"/>
        </w:rPr>
        <w:t xml:space="preserve"> 2021</w:t>
      </w:r>
      <w:r w:rsidR="00406BB1" w:rsidRPr="00A803B6">
        <w:rPr>
          <w:rFonts w:ascii="Arial" w:hAnsi="Arial" w:cs="Arial"/>
        </w:rPr>
        <w:t>)</w:t>
      </w:r>
      <w:r w:rsidR="00E92482" w:rsidRPr="00A803B6">
        <w:rPr>
          <w:rFonts w:ascii="Arial" w:hAnsi="Arial" w:cs="Arial"/>
        </w:rPr>
        <w:t>.</w:t>
      </w:r>
    </w:p>
    <w:p w14:paraId="7A9385D3" w14:textId="6AA29970" w:rsidR="001D7BC2" w:rsidRDefault="003D6459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Because of their ecological </w:t>
      </w:r>
      <w:r w:rsidR="000F3130">
        <w:rPr>
          <w:rFonts w:ascii="Arial" w:hAnsi="Arial" w:cs="Arial"/>
        </w:rPr>
        <w:t>significance as biological pumps between marine and terrestrial ecosystems</w:t>
      </w:r>
      <w:r w:rsidR="00CF044C">
        <w:rPr>
          <w:rFonts w:ascii="Arial" w:hAnsi="Arial" w:cs="Arial"/>
        </w:rPr>
        <w:t>, global seabird distribution and conservation priorities have been assessed repeatedly (</w:t>
      </w:r>
      <w:r w:rsidR="00542186" w:rsidRPr="00822C3B">
        <w:rPr>
          <w:rFonts w:ascii="Arial" w:hAnsi="Arial" w:cs="Arial"/>
          <w:color w:val="2F5496" w:themeColor="accent1" w:themeShade="BF"/>
        </w:rPr>
        <w:t xml:space="preserve">Chown </w:t>
      </w:r>
      <w:r w:rsidR="00542186" w:rsidRPr="00822C3B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542186" w:rsidRPr="00822C3B">
        <w:rPr>
          <w:rFonts w:ascii="Arial" w:hAnsi="Arial" w:cs="Arial"/>
          <w:color w:val="2F5496" w:themeColor="accent1" w:themeShade="BF"/>
        </w:rPr>
        <w:t xml:space="preserve">1998; </w:t>
      </w:r>
      <w:r w:rsidR="00822C3B" w:rsidRPr="00822C3B">
        <w:rPr>
          <w:rFonts w:ascii="Arial" w:hAnsi="Arial" w:cs="Arial"/>
          <w:color w:val="2F5496" w:themeColor="accent1" w:themeShade="BF"/>
        </w:rPr>
        <w:t xml:space="preserve">Paleczny </w:t>
      </w:r>
      <w:r w:rsidR="00822C3B" w:rsidRPr="00822C3B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822C3B" w:rsidRPr="00822C3B">
        <w:rPr>
          <w:rFonts w:ascii="Arial" w:hAnsi="Arial" w:cs="Arial"/>
          <w:color w:val="2F5496" w:themeColor="accent1" w:themeShade="BF"/>
        </w:rPr>
        <w:t xml:space="preserve">2015; </w:t>
      </w:r>
      <w:r w:rsidR="0065151D" w:rsidRPr="0065151D">
        <w:rPr>
          <w:rFonts w:ascii="Arial" w:hAnsi="Arial" w:cs="Arial"/>
          <w:color w:val="2F5496" w:themeColor="accent1" w:themeShade="BF"/>
        </w:rPr>
        <w:t xml:space="preserve">Otero </w:t>
      </w:r>
      <w:r w:rsidR="0065151D" w:rsidRPr="0065151D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65151D" w:rsidRPr="0065151D">
        <w:rPr>
          <w:rFonts w:ascii="Arial" w:hAnsi="Arial" w:cs="Arial"/>
          <w:color w:val="2F5496" w:themeColor="accent1" w:themeShade="BF"/>
        </w:rPr>
        <w:t>2018</w:t>
      </w:r>
      <w:r w:rsidR="009C66EB">
        <w:rPr>
          <w:rFonts w:ascii="Arial" w:hAnsi="Arial" w:cs="Arial"/>
          <w:color w:val="2F5496" w:themeColor="accent1" w:themeShade="BF"/>
        </w:rPr>
        <w:t xml:space="preserve">; Callaghan </w:t>
      </w:r>
      <w:r w:rsidR="009C66EB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9C66EB">
        <w:rPr>
          <w:rFonts w:ascii="Arial" w:hAnsi="Arial" w:cs="Arial"/>
          <w:color w:val="2F5496" w:themeColor="accent1" w:themeShade="BF"/>
        </w:rPr>
        <w:t>2021</w:t>
      </w:r>
      <w:r w:rsidR="00CF044C">
        <w:rPr>
          <w:rFonts w:ascii="Arial" w:hAnsi="Arial" w:cs="Arial"/>
        </w:rPr>
        <w:t>)</w:t>
      </w:r>
      <w:r w:rsidR="00822C3B">
        <w:rPr>
          <w:rFonts w:ascii="Arial" w:hAnsi="Arial" w:cs="Arial"/>
        </w:rPr>
        <w:t xml:space="preserve">. </w:t>
      </w:r>
      <w:r w:rsidR="00890F36">
        <w:rPr>
          <w:rFonts w:ascii="Arial" w:hAnsi="Arial" w:cs="Arial"/>
        </w:rPr>
        <w:t xml:space="preserve">However, </w:t>
      </w:r>
      <w:r w:rsidR="004C3632">
        <w:rPr>
          <w:rFonts w:ascii="Arial" w:hAnsi="Arial" w:cs="Arial"/>
        </w:rPr>
        <w:t xml:space="preserve">atoll have been </w:t>
      </w:r>
      <w:r w:rsidR="00890F36">
        <w:rPr>
          <w:rFonts w:ascii="Arial" w:hAnsi="Arial" w:cs="Arial"/>
        </w:rPr>
        <w:t>generally</w:t>
      </w:r>
      <w:r w:rsidR="004C3632">
        <w:rPr>
          <w:rFonts w:ascii="Arial" w:hAnsi="Arial" w:cs="Arial"/>
        </w:rPr>
        <w:t xml:space="preserve"> omitted from </w:t>
      </w:r>
      <w:r w:rsidR="000A34EF">
        <w:rPr>
          <w:rFonts w:ascii="Arial" w:hAnsi="Arial" w:cs="Arial"/>
        </w:rPr>
        <w:t xml:space="preserve">large-scale </w:t>
      </w:r>
      <w:r w:rsidR="00652F76">
        <w:rPr>
          <w:rFonts w:ascii="Arial" w:hAnsi="Arial" w:cs="Arial"/>
        </w:rPr>
        <w:t xml:space="preserve">efforts to identify global priority </w:t>
      </w:r>
      <w:r w:rsidR="00652F76">
        <w:rPr>
          <w:rFonts w:ascii="Arial" w:hAnsi="Arial" w:cs="Arial"/>
        </w:rPr>
        <w:lastRenderedPageBreak/>
        <w:t xml:space="preserve">areas for seabird conservation. </w:t>
      </w:r>
      <w:r w:rsidR="00B47E58">
        <w:rPr>
          <w:rFonts w:ascii="Arial" w:hAnsi="Arial" w:cs="Arial"/>
        </w:rPr>
        <w:t>Global s</w:t>
      </w:r>
      <w:r w:rsidR="00C84945">
        <w:rPr>
          <w:rFonts w:ascii="Arial" w:hAnsi="Arial" w:cs="Arial"/>
        </w:rPr>
        <w:t xml:space="preserve">tudies estimated </w:t>
      </w:r>
      <w:r w:rsidR="00D401A6">
        <w:rPr>
          <w:rFonts w:ascii="Arial" w:hAnsi="Arial" w:cs="Arial"/>
        </w:rPr>
        <w:t xml:space="preserve">total </w:t>
      </w:r>
      <w:r w:rsidR="00C61314">
        <w:rPr>
          <w:rFonts w:ascii="Arial" w:hAnsi="Arial" w:cs="Arial"/>
        </w:rPr>
        <w:t xml:space="preserve">seabird </w:t>
      </w:r>
      <w:r w:rsidR="00D401A6">
        <w:rPr>
          <w:rFonts w:ascii="Arial" w:hAnsi="Arial" w:cs="Arial"/>
        </w:rPr>
        <w:t>population size</w:t>
      </w:r>
      <w:r w:rsidR="00254131">
        <w:rPr>
          <w:rFonts w:ascii="Arial" w:hAnsi="Arial" w:cs="Arial"/>
        </w:rPr>
        <w:t>s</w:t>
      </w:r>
      <w:r w:rsidR="00D401A6">
        <w:rPr>
          <w:rFonts w:ascii="Arial" w:hAnsi="Arial" w:cs="Arial"/>
        </w:rPr>
        <w:t xml:space="preserve"> </w:t>
      </w:r>
      <w:r w:rsidR="007C26BC">
        <w:rPr>
          <w:rFonts w:ascii="Arial" w:hAnsi="Arial" w:cs="Arial"/>
        </w:rPr>
        <w:t>at</w:t>
      </w:r>
      <w:r w:rsidR="00D401A6">
        <w:rPr>
          <w:rFonts w:ascii="Arial" w:hAnsi="Arial" w:cs="Arial"/>
        </w:rPr>
        <w:t xml:space="preserve"> ca. </w:t>
      </w:r>
      <w:r w:rsidR="0062193D">
        <w:rPr>
          <w:rFonts w:ascii="Arial" w:hAnsi="Arial" w:cs="Arial"/>
        </w:rPr>
        <w:t xml:space="preserve">12.6 million </w:t>
      </w:r>
      <w:r w:rsidR="00C61314">
        <w:rPr>
          <w:rFonts w:ascii="Arial" w:hAnsi="Arial" w:cs="Arial"/>
        </w:rPr>
        <w:t>birds</w:t>
      </w:r>
      <w:r w:rsidR="0062193D">
        <w:rPr>
          <w:rFonts w:ascii="Arial" w:hAnsi="Arial" w:cs="Arial"/>
        </w:rPr>
        <w:t xml:space="preserve"> throughout South America, </w:t>
      </w:r>
      <w:r w:rsidR="00D401A6">
        <w:rPr>
          <w:rFonts w:ascii="Arial" w:hAnsi="Arial" w:cs="Arial"/>
        </w:rPr>
        <w:t xml:space="preserve">30.5 million </w:t>
      </w:r>
      <w:r w:rsidR="00C61314">
        <w:rPr>
          <w:rFonts w:ascii="Arial" w:hAnsi="Arial" w:cs="Arial"/>
        </w:rPr>
        <w:t>birds</w:t>
      </w:r>
      <w:r w:rsidR="00C87AC7">
        <w:rPr>
          <w:rFonts w:ascii="Arial" w:hAnsi="Arial" w:cs="Arial"/>
        </w:rPr>
        <w:t xml:space="preserve"> throughout Europe, </w:t>
      </w:r>
      <w:r w:rsidR="00184DB9">
        <w:rPr>
          <w:rFonts w:ascii="Arial" w:hAnsi="Arial" w:cs="Arial"/>
        </w:rPr>
        <w:t xml:space="preserve">or 73.9 </w:t>
      </w:r>
      <w:r w:rsidR="00CC0842">
        <w:rPr>
          <w:rFonts w:ascii="Arial" w:hAnsi="Arial" w:cs="Arial"/>
        </w:rPr>
        <w:t xml:space="preserve">million </w:t>
      </w:r>
      <w:r w:rsidR="00C61314">
        <w:rPr>
          <w:rFonts w:ascii="Arial" w:hAnsi="Arial" w:cs="Arial"/>
        </w:rPr>
        <w:t>birds</w:t>
      </w:r>
      <w:r w:rsidR="00CC0842">
        <w:rPr>
          <w:rFonts w:ascii="Arial" w:hAnsi="Arial" w:cs="Arial"/>
        </w:rPr>
        <w:t xml:space="preserve"> </w:t>
      </w:r>
      <w:r w:rsidR="00C61314">
        <w:rPr>
          <w:rFonts w:ascii="Arial" w:hAnsi="Arial" w:cs="Arial"/>
        </w:rPr>
        <w:t>throughout</w:t>
      </w:r>
      <w:r w:rsidR="00CC0842">
        <w:rPr>
          <w:rFonts w:ascii="Arial" w:hAnsi="Arial" w:cs="Arial"/>
        </w:rPr>
        <w:t xml:space="preserve"> North America</w:t>
      </w:r>
      <w:r w:rsidR="007C26BC">
        <w:rPr>
          <w:rFonts w:ascii="Arial" w:hAnsi="Arial" w:cs="Arial"/>
        </w:rPr>
        <w:t xml:space="preserve"> (</w:t>
      </w:r>
      <w:r w:rsidR="007C26BC" w:rsidRPr="007C26BC">
        <w:rPr>
          <w:rFonts w:ascii="Arial" w:hAnsi="Arial" w:cs="Arial"/>
          <w:color w:val="2F5496" w:themeColor="accent1" w:themeShade="BF"/>
        </w:rPr>
        <w:t xml:space="preserve">Otero </w:t>
      </w:r>
      <w:r w:rsidR="007C26BC" w:rsidRPr="007C26BC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C26BC" w:rsidRPr="007C26BC">
        <w:rPr>
          <w:rFonts w:ascii="Arial" w:hAnsi="Arial" w:cs="Arial"/>
          <w:color w:val="2F5496" w:themeColor="accent1" w:themeShade="BF"/>
        </w:rPr>
        <w:t>2018</w:t>
      </w:r>
      <w:r w:rsidR="007C26BC">
        <w:rPr>
          <w:rFonts w:ascii="Arial" w:hAnsi="Arial" w:cs="Arial"/>
        </w:rPr>
        <w:t>)</w:t>
      </w:r>
      <w:r w:rsidR="00CC0842">
        <w:rPr>
          <w:rFonts w:ascii="Arial" w:hAnsi="Arial" w:cs="Arial"/>
        </w:rPr>
        <w:t>.</w:t>
      </w:r>
      <w:r w:rsidR="00E443E5">
        <w:rPr>
          <w:rFonts w:ascii="Arial" w:hAnsi="Arial" w:cs="Arial"/>
        </w:rPr>
        <w:t xml:space="preserve"> </w:t>
      </w:r>
      <w:r w:rsidR="002A5AF2">
        <w:rPr>
          <w:rFonts w:ascii="Arial" w:hAnsi="Arial" w:cs="Arial"/>
        </w:rPr>
        <w:t>O</w:t>
      </w:r>
      <w:r w:rsidR="00AA4E5A">
        <w:rPr>
          <w:rFonts w:ascii="Arial" w:hAnsi="Arial" w:cs="Arial"/>
        </w:rPr>
        <w:t xml:space="preserve">ur </w:t>
      </w:r>
      <w:r w:rsidR="007C26BC">
        <w:rPr>
          <w:rFonts w:ascii="Arial" w:hAnsi="Arial" w:cs="Arial"/>
        </w:rPr>
        <w:t xml:space="preserve">global analysis </w:t>
      </w:r>
      <w:r w:rsidR="003C5C50">
        <w:rPr>
          <w:rFonts w:ascii="Arial" w:hAnsi="Arial" w:cs="Arial"/>
        </w:rPr>
        <w:t>revealed</w:t>
      </w:r>
      <w:r w:rsidR="007C26BC">
        <w:rPr>
          <w:rFonts w:ascii="Arial" w:hAnsi="Arial" w:cs="Arial"/>
        </w:rPr>
        <w:t xml:space="preserve"> that the 280 atolls of the Indo-Pacific are </w:t>
      </w:r>
      <w:r w:rsidR="00E443E5">
        <w:rPr>
          <w:rFonts w:ascii="Arial" w:hAnsi="Arial" w:cs="Arial"/>
        </w:rPr>
        <w:t xml:space="preserve">housing about the same number of seabirds as the entire European peninsula, or </w:t>
      </w:r>
      <w:r w:rsidR="00301590">
        <w:rPr>
          <w:rFonts w:ascii="Arial" w:hAnsi="Arial" w:cs="Arial"/>
        </w:rPr>
        <w:t xml:space="preserve">about </w:t>
      </w:r>
      <w:r w:rsidR="00897435">
        <w:rPr>
          <w:rFonts w:ascii="Arial" w:hAnsi="Arial" w:cs="Arial"/>
        </w:rPr>
        <w:t xml:space="preserve">one third of the total seabird population of entire North America – on a combined total land area of </w:t>
      </w:r>
      <w:r w:rsidR="002C3E90">
        <w:rPr>
          <w:rFonts w:ascii="Arial" w:hAnsi="Arial" w:cs="Arial"/>
        </w:rPr>
        <w:t>less than</w:t>
      </w:r>
      <w:r w:rsidR="000930AB">
        <w:rPr>
          <w:rFonts w:ascii="Arial" w:hAnsi="Arial" w:cs="Arial"/>
        </w:rPr>
        <w:t xml:space="preserve"> </w:t>
      </w:r>
      <w:r w:rsidR="0088696F">
        <w:rPr>
          <w:rFonts w:ascii="Arial" w:hAnsi="Arial" w:cs="Arial"/>
        </w:rPr>
        <w:t>2</w:t>
      </w:r>
      <w:r w:rsidR="000930AB">
        <w:rPr>
          <w:rFonts w:ascii="Arial" w:hAnsi="Arial" w:cs="Arial"/>
        </w:rPr>
        <w:t>7</w:t>
      </w:r>
      <w:r w:rsidR="002C3E90">
        <w:rPr>
          <w:rFonts w:ascii="Arial" w:hAnsi="Arial" w:cs="Arial"/>
        </w:rPr>
        <w:t>5</w:t>
      </w:r>
      <w:r w:rsidR="008E34D9">
        <w:rPr>
          <w:rFonts w:ascii="Arial" w:hAnsi="Arial" w:cs="Arial"/>
        </w:rPr>
        <w:t>0</w:t>
      </w:r>
      <w:r w:rsidR="0088696F">
        <w:rPr>
          <w:rFonts w:ascii="Arial" w:hAnsi="Arial" w:cs="Arial"/>
        </w:rPr>
        <w:t xml:space="preserve"> km²</w:t>
      </w:r>
      <w:r w:rsidR="00727283">
        <w:rPr>
          <w:rFonts w:ascii="Arial" w:hAnsi="Arial" w:cs="Arial"/>
        </w:rPr>
        <w:t>, or about a quarter of the land area of Hawai’i’s Big Island</w:t>
      </w:r>
      <w:r w:rsidR="006A5D72">
        <w:rPr>
          <w:rFonts w:ascii="Arial" w:hAnsi="Arial" w:cs="Arial"/>
        </w:rPr>
        <w:t xml:space="preserve"> (ca. 10,430 km²)</w:t>
      </w:r>
      <w:r w:rsidR="00727283">
        <w:rPr>
          <w:rFonts w:ascii="Arial" w:hAnsi="Arial" w:cs="Arial"/>
        </w:rPr>
        <w:t xml:space="preserve">. </w:t>
      </w:r>
      <w:r w:rsidR="00F603FD">
        <w:rPr>
          <w:rFonts w:ascii="Arial" w:hAnsi="Arial" w:cs="Arial"/>
        </w:rPr>
        <w:t xml:space="preserve">This unequivocally demonstrates the global significance of atoll islands </w:t>
      </w:r>
      <w:r w:rsidR="00B52E01">
        <w:rPr>
          <w:rFonts w:ascii="Arial" w:hAnsi="Arial" w:cs="Arial"/>
        </w:rPr>
        <w:t>as prime</w:t>
      </w:r>
      <w:r w:rsidR="00E56ABB">
        <w:rPr>
          <w:rFonts w:ascii="Arial" w:hAnsi="Arial" w:cs="Arial"/>
        </w:rPr>
        <w:t xml:space="preserve"> focus sites </w:t>
      </w:r>
      <w:r w:rsidR="00F603FD">
        <w:rPr>
          <w:rFonts w:ascii="Arial" w:hAnsi="Arial" w:cs="Arial"/>
        </w:rPr>
        <w:t xml:space="preserve">for seabird </w:t>
      </w:r>
      <w:r w:rsidR="00BD5A51">
        <w:rPr>
          <w:rFonts w:ascii="Arial" w:hAnsi="Arial" w:cs="Arial"/>
        </w:rPr>
        <w:t>conservation</w:t>
      </w:r>
      <w:r w:rsidR="000C2889">
        <w:rPr>
          <w:rFonts w:ascii="Arial" w:hAnsi="Arial" w:cs="Arial"/>
        </w:rPr>
        <w:t>.</w:t>
      </w:r>
    </w:p>
    <w:p w14:paraId="1E9159AB" w14:textId="30DF8954" w:rsidR="00B779D3" w:rsidRDefault="00DF5761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While atolls do not harbour critically endangered or range-restricted seabird species, </w:t>
      </w:r>
      <w:r w:rsidR="00155C99">
        <w:rPr>
          <w:rFonts w:ascii="Arial" w:hAnsi="Arial" w:cs="Arial"/>
        </w:rPr>
        <w:t xml:space="preserve">several common seabirds of the tropical Indo-Pacific have </w:t>
      </w:r>
      <w:r w:rsidR="00AA718F">
        <w:rPr>
          <w:rFonts w:ascii="Arial" w:hAnsi="Arial" w:cs="Arial"/>
        </w:rPr>
        <w:t xml:space="preserve">a </w:t>
      </w:r>
      <w:r w:rsidR="00B00584">
        <w:rPr>
          <w:rFonts w:ascii="Arial" w:hAnsi="Arial" w:cs="Arial"/>
        </w:rPr>
        <w:t xml:space="preserve">relevant </w:t>
      </w:r>
      <w:r w:rsidR="00AA718F">
        <w:rPr>
          <w:rFonts w:ascii="Arial" w:hAnsi="Arial" w:cs="Arial"/>
        </w:rPr>
        <w:t>fraction</w:t>
      </w:r>
      <w:r w:rsidR="00155C99">
        <w:rPr>
          <w:rFonts w:ascii="Arial" w:hAnsi="Arial" w:cs="Arial"/>
        </w:rPr>
        <w:t xml:space="preserve"> of their global population nesting on atoll</w:t>
      </w:r>
      <w:r w:rsidR="00605896">
        <w:rPr>
          <w:rFonts w:ascii="Arial" w:hAnsi="Arial" w:cs="Arial"/>
        </w:rPr>
        <w:t xml:space="preserve"> i</w:t>
      </w:r>
      <w:r w:rsidR="00155C99">
        <w:rPr>
          <w:rFonts w:ascii="Arial" w:hAnsi="Arial" w:cs="Arial"/>
        </w:rPr>
        <w:t>s</w:t>
      </w:r>
      <w:r w:rsidR="00605896">
        <w:rPr>
          <w:rFonts w:ascii="Arial" w:hAnsi="Arial" w:cs="Arial"/>
        </w:rPr>
        <w:t>lands</w:t>
      </w:r>
      <w:r w:rsidR="00B523A2">
        <w:rPr>
          <w:rFonts w:ascii="Arial" w:hAnsi="Arial" w:cs="Arial"/>
        </w:rPr>
        <w:t>.</w:t>
      </w:r>
      <w:r w:rsidR="00605896">
        <w:rPr>
          <w:rFonts w:ascii="Arial" w:hAnsi="Arial" w:cs="Arial"/>
        </w:rPr>
        <w:t xml:space="preserve"> As atolls throughout the Indo-Pacific face the same challenges from climate change (incl. </w:t>
      </w:r>
      <w:r w:rsidR="00786124">
        <w:rPr>
          <w:rFonts w:ascii="Arial" w:hAnsi="Arial" w:cs="Arial"/>
        </w:rPr>
        <w:t>increase in storm surges, marine heatwaves, rising sea levels)</w:t>
      </w:r>
      <w:r w:rsidR="00A81FFC">
        <w:rPr>
          <w:rFonts w:ascii="Arial" w:hAnsi="Arial" w:cs="Arial"/>
        </w:rPr>
        <w:t xml:space="preserve"> (</w:t>
      </w:r>
      <w:r w:rsidR="00A81FFC" w:rsidRPr="003E5D53">
        <w:rPr>
          <w:rFonts w:ascii="Arial" w:hAnsi="Arial" w:cs="Arial"/>
          <w:color w:val="2F5496" w:themeColor="accent1" w:themeShade="BF"/>
        </w:rPr>
        <w:t>Barne</w:t>
      </w:r>
      <w:r w:rsidR="00B71E32">
        <w:rPr>
          <w:rFonts w:ascii="Arial" w:hAnsi="Arial" w:cs="Arial"/>
          <w:color w:val="2F5496" w:themeColor="accent1" w:themeShade="BF"/>
        </w:rPr>
        <w:t>tt</w:t>
      </w:r>
      <w:r w:rsidR="00A81FFC" w:rsidRPr="003E5D53">
        <w:rPr>
          <w:rFonts w:ascii="Arial" w:hAnsi="Arial" w:cs="Arial"/>
          <w:color w:val="2F5496" w:themeColor="accent1" w:themeShade="BF"/>
        </w:rPr>
        <w:t xml:space="preserve"> </w:t>
      </w:r>
      <w:r w:rsidR="00A81FFC" w:rsidRPr="003E5D53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A81FFC" w:rsidRPr="003E5D53">
        <w:rPr>
          <w:rFonts w:ascii="Arial" w:hAnsi="Arial" w:cs="Arial"/>
          <w:color w:val="2F5496" w:themeColor="accent1" w:themeShade="BF"/>
        </w:rPr>
        <w:t>2022</w:t>
      </w:r>
      <w:r w:rsidR="00A81FFC">
        <w:rPr>
          <w:rFonts w:ascii="Arial" w:hAnsi="Arial" w:cs="Arial"/>
        </w:rPr>
        <w:t>)</w:t>
      </w:r>
      <w:r w:rsidR="00786124">
        <w:rPr>
          <w:rFonts w:ascii="Arial" w:hAnsi="Arial" w:cs="Arial"/>
        </w:rPr>
        <w:t xml:space="preserve">, </w:t>
      </w:r>
      <w:r w:rsidR="00033B74">
        <w:rPr>
          <w:rFonts w:ascii="Arial" w:hAnsi="Arial" w:cs="Arial"/>
        </w:rPr>
        <w:t xml:space="preserve">a significant fraction of many common seabird species </w:t>
      </w:r>
      <w:r w:rsidR="00962C08">
        <w:rPr>
          <w:rFonts w:ascii="Arial" w:hAnsi="Arial" w:cs="Arial"/>
        </w:rPr>
        <w:t>may</w:t>
      </w:r>
      <w:r w:rsidR="00A97438">
        <w:rPr>
          <w:rFonts w:ascii="Arial" w:hAnsi="Arial" w:cs="Arial"/>
        </w:rPr>
        <w:t xml:space="preserve"> </w:t>
      </w:r>
      <w:r w:rsidR="00F85C0A">
        <w:rPr>
          <w:rFonts w:ascii="Arial" w:hAnsi="Arial" w:cs="Arial"/>
        </w:rPr>
        <w:t xml:space="preserve">thus </w:t>
      </w:r>
      <w:r w:rsidR="007E2C78">
        <w:rPr>
          <w:rFonts w:ascii="Arial" w:hAnsi="Arial" w:cs="Arial"/>
        </w:rPr>
        <w:t xml:space="preserve">actually </w:t>
      </w:r>
      <w:r w:rsidR="00962C08">
        <w:rPr>
          <w:rFonts w:ascii="Arial" w:hAnsi="Arial" w:cs="Arial"/>
        </w:rPr>
        <w:t xml:space="preserve">be considered </w:t>
      </w:r>
      <w:r w:rsidR="00524AC5">
        <w:rPr>
          <w:rFonts w:ascii="Arial" w:hAnsi="Arial" w:cs="Arial"/>
        </w:rPr>
        <w:t>vulnerable</w:t>
      </w:r>
      <w:r w:rsidR="00A8130A">
        <w:rPr>
          <w:rFonts w:ascii="Arial" w:hAnsi="Arial" w:cs="Arial"/>
        </w:rPr>
        <w:t>.</w:t>
      </w:r>
      <w:r w:rsidR="00A20793">
        <w:rPr>
          <w:rFonts w:ascii="Arial" w:hAnsi="Arial" w:cs="Arial"/>
        </w:rPr>
        <w:t xml:space="preserve"> </w:t>
      </w:r>
      <w:r w:rsidR="00D703F8">
        <w:rPr>
          <w:rFonts w:ascii="Arial" w:hAnsi="Arial" w:cs="Arial"/>
        </w:rPr>
        <w:t xml:space="preserve">For example, </w:t>
      </w:r>
      <w:r w:rsidR="00A20793">
        <w:rPr>
          <w:rFonts w:ascii="Arial" w:hAnsi="Arial" w:cs="Arial"/>
        </w:rPr>
        <w:t xml:space="preserve">species such as </w:t>
      </w:r>
      <w:r w:rsidR="003C5808">
        <w:rPr>
          <w:rFonts w:ascii="Arial" w:hAnsi="Arial" w:cs="Arial"/>
        </w:rPr>
        <w:t>the White tern (</w:t>
      </w:r>
      <w:r w:rsidR="003C5808">
        <w:rPr>
          <w:rFonts w:ascii="Arial" w:hAnsi="Arial" w:cs="Arial"/>
          <w:i/>
          <w:iCs/>
        </w:rPr>
        <w:t>Gygis alba</w:t>
      </w:r>
      <w:r w:rsidR="003C5808">
        <w:rPr>
          <w:rFonts w:ascii="Arial" w:hAnsi="Arial" w:cs="Arial"/>
        </w:rPr>
        <w:t xml:space="preserve">) or </w:t>
      </w:r>
      <w:r w:rsidR="00392855">
        <w:rPr>
          <w:rFonts w:ascii="Arial" w:hAnsi="Arial" w:cs="Arial"/>
        </w:rPr>
        <w:t>Black</w:t>
      </w:r>
      <w:r w:rsidR="003C5808">
        <w:rPr>
          <w:rFonts w:ascii="Arial" w:hAnsi="Arial" w:cs="Arial"/>
        </w:rPr>
        <w:t xml:space="preserve"> Noddy (</w:t>
      </w:r>
      <w:r w:rsidR="003C5808">
        <w:rPr>
          <w:rFonts w:ascii="Arial" w:hAnsi="Arial" w:cs="Arial"/>
          <w:i/>
          <w:iCs/>
        </w:rPr>
        <w:t xml:space="preserve">Anous </w:t>
      </w:r>
      <w:r w:rsidR="00392855">
        <w:rPr>
          <w:rFonts w:ascii="Arial" w:hAnsi="Arial" w:cs="Arial"/>
          <w:i/>
          <w:iCs/>
        </w:rPr>
        <w:t>minutus</w:t>
      </w:r>
      <w:r w:rsidR="003C5808">
        <w:rPr>
          <w:rFonts w:ascii="Arial" w:hAnsi="Arial" w:cs="Arial"/>
        </w:rPr>
        <w:t xml:space="preserve">) are </w:t>
      </w:r>
      <w:r w:rsidR="00921DB8">
        <w:rPr>
          <w:rFonts w:ascii="Arial" w:hAnsi="Arial" w:cs="Arial"/>
        </w:rPr>
        <w:t>widespread and common</w:t>
      </w:r>
      <w:r w:rsidR="005A594B">
        <w:rPr>
          <w:rFonts w:ascii="Arial" w:hAnsi="Arial" w:cs="Arial"/>
        </w:rPr>
        <w:t xml:space="preserve">, </w:t>
      </w:r>
      <w:r w:rsidR="00921DB8">
        <w:rPr>
          <w:rFonts w:ascii="Arial" w:hAnsi="Arial" w:cs="Arial"/>
        </w:rPr>
        <w:t xml:space="preserve">and thus ranked ‘least concern’ under IUCN criteria. </w:t>
      </w:r>
      <w:r w:rsidR="00392855">
        <w:rPr>
          <w:rFonts w:ascii="Arial" w:hAnsi="Arial" w:cs="Arial"/>
        </w:rPr>
        <w:t xml:space="preserve">However, our analysis suggests </w:t>
      </w:r>
      <w:r w:rsidR="00B40E98">
        <w:rPr>
          <w:rFonts w:ascii="Arial" w:hAnsi="Arial" w:cs="Arial"/>
        </w:rPr>
        <w:t>more than 75% of their global population</w:t>
      </w:r>
      <w:r w:rsidR="00B00584">
        <w:rPr>
          <w:rFonts w:ascii="Arial" w:hAnsi="Arial" w:cs="Arial"/>
        </w:rPr>
        <w:t>s</w:t>
      </w:r>
      <w:r w:rsidR="00B40E98">
        <w:rPr>
          <w:rFonts w:ascii="Arial" w:hAnsi="Arial" w:cs="Arial"/>
        </w:rPr>
        <w:t xml:space="preserve"> </w:t>
      </w:r>
      <w:r w:rsidR="00B00584">
        <w:rPr>
          <w:rFonts w:ascii="Arial" w:hAnsi="Arial" w:cs="Arial"/>
        </w:rPr>
        <w:t>are</w:t>
      </w:r>
      <w:r w:rsidR="00B40E98">
        <w:rPr>
          <w:rFonts w:ascii="Arial" w:hAnsi="Arial" w:cs="Arial"/>
        </w:rPr>
        <w:t xml:space="preserve"> </w:t>
      </w:r>
      <w:r w:rsidR="00F47FBE">
        <w:rPr>
          <w:rFonts w:ascii="Arial" w:hAnsi="Arial" w:cs="Arial"/>
        </w:rPr>
        <w:t>found</w:t>
      </w:r>
      <w:r w:rsidR="00B40E98">
        <w:rPr>
          <w:rFonts w:ascii="Arial" w:hAnsi="Arial" w:cs="Arial"/>
        </w:rPr>
        <w:t xml:space="preserve"> on atolls</w:t>
      </w:r>
      <w:r w:rsidR="003D56AC">
        <w:rPr>
          <w:rFonts w:ascii="Arial" w:hAnsi="Arial" w:cs="Arial"/>
        </w:rPr>
        <w:t>, meaning that an increasing undermining of atoll islands</w:t>
      </w:r>
      <w:r w:rsidR="004F0E01">
        <w:rPr>
          <w:rFonts w:ascii="Arial" w:hAnsi="Arial" w:cs="Arial"/>
        </w:rPr>
        <w:t>’ integrity</w:t>
      </w:r>
      <w:r w:rsidR="003D56AC">
        <w:rPr>
          <w:rFonts w:ascii="Arial" w:hAnsi="Arial" w:cs="Arial"/>
        </w:rPr>
        <w:t xml:space="preserve"> </w:t>
      </w:r>
      <w:r w:rsidR="000432DB">
        <w:rPr>
          <w:rFonts w:ascii="Arial" w:hAnsi="Arial" w:cs="Arial"/>
        </w:rPr>
        <w:t>with</w:t>
      </w:r>
      <w:r w:rsidR="00F10145">
        <w:rPr>
          <w:rFonts w:ascii="Arial" w:hAnsi="Arial" w:cs="Arial"/>
        </w:rPr>
        <w:t xml:space="preserve"> ongoing</w:t>
      </w:r>
      <w:r w:rsidR="003D56AC">
        <w:rPr>
          <w:rFonts w:ascii="Arial" w:hAnsi="Arial" w:cs="Arial"/>
        </w:rPr>
        <w:t xml:space="preserve"> global change threatens the </w:t>
      </w:r>
      <w:r w:rsidR="000C6BCC">
        <w:rPr>
          <w:rFonts w:ascii="Arial" w:hAnsi="Arial" w:cs="Arial"/>
        </w:rPr>
        <w:t xml:space="preserve">global </w:t>
      </w:r>
      <w:r w:rsidR="003D56AC">
        <w:rPr>
          <w:rFonts w:ascii="Arial" w:hAnsi="Arial" w:cs="Arial"/>
        </w:rPr>
        <w:t xml:space="preserve">persistence of </w:t>
      </w:r>
      <w:r w:rsidR="000C6BCC">
        <w:rPr>
          <w:rFonts w:ascii="Arial" w:hAnsi="Arial" w:cs="Arial"/>
        </w:rPr>
        <w:t>t</w:t>
      </w:r>
      <w:r w:rsidR="003001AE">
        <w:rPr>
          <w:rFonts w:ascii="Arial" w:hAnsi="Arial" w:cs="Arial"/>
        </w:rPr>
        <w:t>h</w:t>
      </w:r>
      <w:r w:rsidR="006439BC">
        <w:rPr>
          <w:rFonts w:ascii="Arial" w:hAnsi="Arial" w:cs="Arial"/>
        </w:rPr>
        <w:t>ese</w:t>
      </w:r>
      <w:r w:rsidR="003001AE">
        <w:rPr>
          <w:rFonts w:ascii="Arial" w:hAnsi="Arial" w:cs="Arial"/>
        </w:rPr>
        <w:t xml:space="preserve"> species</w:t>
      </w:r>
      <w:r w:rsidR="00A170C4">
        <w:rPr>
          <w:rFonts w:ascii="Arial" w:hAnsi="Arial" w:cs="Arial"/>
        </w:rPr>
        <w:t xml:space="preserve"> (</w:t>
      </w:r>
      <w:r w:rsidR="00A170C4" w:rsidRPr="0015796A">
        <w:rPr>
          <w:rFonts w:ascii="Arial" w:hAnsi="Arial" w:cs="Arial"/>
          <w:color w:val="2F5496" w:themeColor="accent1" w:themeShade="BF"/>
        </w:rPr>
        <w:t xml:space="preserve">Reynolds </w:t>
      </w:r>
      <w:r w:rsidR="0015796A" w:rsidRPr="0015796A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15796A" w:rsidRPr="0015796A">
        <w:rPr>
          <w:rFonts w:ascii="Arial" w:hAnsi="Arial" w:cs="Arial"/>
          <w:color w:val="2F5496" w:themeColor="accent1" w:themeShade="BF"/>
        </w:rPr>
        <w:t>2015</w:t>
      </w:r>
      <w:r w:rsidR="00A170C4">
        <w:rPr>
          <w:rFonts w:ascii="Arial" w:hAnsi="Arial" w:cs="Arial"/>
        </w:rPr>
        <w:t>)</w:t>
      </w:r>
      <w:r w:rsidR="003001AE">
        <w:rPr>
          <w:rFonts w:ascii="Arial" w:hAnsi="Arial" w:cs="Arial"/>
        </w:rPr>
        <w:t>.</w:t>
      </w:r>
    </w:p>
    <w:p w14:paraId="28AD7EB5" w14:textId="39810390" w:rsidR="000F146D" w:rsidRDefault="0075374D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0F146D">
        <w:rPr>
          <w:rFonts w:ascii="Arial" w:hAnsi="Arial" w:cs="Arial"/>
        </w:rPr>
        <w:t xml:space="preserve">any features of atoll islands, such as their small land areas, </w:t>
      </w:r>
      <w:r w:rsidR="005F5DDB">
        <w:rPr>
          <w:rFonts w:ascii="Arial" w:hAnsi="Arial" w:cs="Arial"/>
        </w:rPr>
        <w:t xml:space="preserve">isolation, or low habitat complexity, render them ideal sites </w:t>
      </w:r>
      <w:r>
        <w:rPr>
          <w:rFonts w:ascii="Arial" w:hAnsi="Arial" w:cs="Arial"/>
        </w:rPr>
        <w:t>for</w:t>
      </w:r>
      <w:r w:rsidR="005F5DDB">
        <w:rPr>
          <w:rFonts w:ascii="Arial" w:hAnsi="Arial" w:cs="Arial"/>
        </w:rPr>
        <w:t xml:space="preserve"> ecological restoration</w:t>
      </w:r>
      <w:r>
        <w:rPr>
          <w:rFonts w:ascii="Arial" w:hAnsi="Arial" w:cs="Arial"/>
        </w:rPr>
        <w:t xml:space="preserve"> actions.</w:t>
      </w:r>
      <w:r w:rsidR="00FE26FE">
        <w:rPr>
          <w:rFonts w:ascii="Arial" w:hAnsi="Arial" w:cs="Arial"/>
        </w:rPr>
        <w:t xml:space="preserve"> Removal of invasive mammal predators, </w:t>
      </w:r>
      <w:r w:rsidR="000A5689">
        <w:rPr>
          <w:rFonts w:ascii="Arial" w:hAnsi="Arial" w:cs="Arial"/>
        </w:rPr>
        <w:t xml:space="preserve">native </w:t>
      </w:r>
      <w:r w:rsidR="00FE26FE">
        <w:rPr>
          <w:rFonts w:ascii="Arial" w:hAnsi="Arial" w:cs="Arial"/>
        </w:rPr>
        <w:t xml:space="preserve">forest diversification </w:t>
      </w:r>
      <w:r w:rsidR="000A5689">
        <w:rPr>
          <w:rFonts w:ascii="Arial" w:hAnsi="Arial" w:cs="Arial"/>
        </w:rPr>
        <w:t>and clearing of</w:t>
      </w:r>
      <w:r w:rsidR="00FE26FE">
        <w:rPr>
          <w:rFonts w:ascii="Arial" w:hAnsi="Arial" w:cs="Arial"/>
        </w:rPr>
        <w:t xml:space="preserve"> abandoned</w:t>
      </w:r>
      <w:r w:rsidR="000A5689">
        <w:rPr>
          <w:rFonts w:ascii="Arial" w:hAnsi="Arial" w:cs="Arial"/>
        </w:rPr>
        <w:t xml:space="preserve"> monoculture</w:t>
      </w:r>
      <w:r w:rsidR="00FE26FE">
        <w:rPr>
          <w:rFonts w:ascii="Arial" w:hAnsi="Arial" w:cs="Arial"/>
        </w:rPr>
        <w:t xml:space="preserve"> copra plantations</w:t>
      </w:r>
      <w:r w:rsidR="000A5689">
        <w:rPr>
          <w:rFonts w:ascii="Arial" w:hAnsi="Arial" w:cs="Arial"/>
        </w:rPr>
        <w:t xml:space="preserve"> </w:t>
      </w:r>
      <w:r w:rsidR="000442F9">
        <w:rPr>
          <w:rFonts w:ascii="Arial" w:hAnsi="Arial" w:cs="Arial"/>
        </w:rPr>
        <w:t>have been conducted on atoll</w:t>
      </w:r>
      <w:r w:rsidR="0090603A">
        <w:rPr>
          <w:rFonts w:ascii="Arial" w:hAnsi="Arial" w:cs="Arial"/>
        </w:rPr>
        <w:t xml:space="preserve">s </w:t>
      </w:r>
      <w:r w:rsidR="000442F9">
        <w:rPr>
          <w:rFonts w:ascii="Arial" w:hAnsi="Arial" w:cs="Arial"/>
        </w:rPr>
        <w:t>and created safe havens for tropical seabird species throughout the Indo-Pacific</w:t>
      </w:r>
      <w:r w:rsidR="00DD069F">
        <w:rPr>
          <w:rFonts w:ascii="Arial" w:hAnsi="Arial" w:cs="Arial"/>
        </w:rPr>
        <w:t xml:space="preserve"> (</w:t>
      </w:r>
      <w:r w:rsidR="00DD069F" w:rsidRPr="00DD069F">
        <w:rPr>
          <w:rFonts w:ascii="Arial" w:hAnsi="Arial" w:cs="Arial"/>
          <w:color w:val="2F5496" w:themeColor="accent1" w:themeShade="BF"/>
        </w:rPr>
        <w:t xml:space="preserve">Carr </w:t>
      </w:r>
      <w:r w:rsidR="00DD069F" w:rsidRPr="00DD069F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DD069F" w:rsidRPr="00DD069F">
        <w:rPr>
          <w:rFonts w:ascii="Arial" w:hAnsi="Arial" w:cs="Arial"/>
          <w:color w:val="2F5496" w:themeColor="accent1" w:themeShade="BF"/>
        </w:rPr>
        <w:t>2021</w:t>
      </w:r>
      <w:r w:rsidR="00DD069F">
        <w:rPr>
          <w:rFonts w:ascii="Arial" w:hAnsi="Arial" w:cs="Arial"/>
        </w:rPr>
        <w:t>)</w:t>
      </w:r>
      <w:r w:rsidR="000442F9">
        <w:rPr>
          <w:rFonts w:ascii="Arial" w:hAnsi="Arial" w:cs="Arial"/>
        </w:rPr>
        <w:t xml:space="preserve">. </w:t>
      </w:r>
      <w:r w:rsidR="00DE4A6A">
        <w:rPr>
          <w:rFonts w:ascii="Arial" w:hAnsi="Arial" w:cs="Arial"/>
        </w:rPr>
        <w:t>Th</w:t>
      </w:r>
      <w:r w:rsidR="008B373B">
        <w:rPr>
          <w:rFonts w:ascii="Arial" w:hAnsi="Arial" w:cs="Arial"/>
        </w:rPr>
        <w:t>e ecological value of atoll islands for seabirds on a basin-scale</w:t>
      </w:r>
      <w:r w:rsidR="00DE4A6A">
        <w:rPr>
          <w:rFonts w:ascii="Arial" w:hAnsi="Arial" w:cs="Arial"/>
        </w:rPr>
        <w:t xml:space="preserve"> thus places a premium on</w:t>
      </w:r>
      <w:r w:rsidR="008B373B">
        <w:rPr>
          <w:rFonts w:ascii="Arial" w:hAnsi="Arial" w:cs="Arial"/>
        </w:rPr>
        <w:t xml:space="preserve"> atoll restoration</w:t>
      </w:r>
      <w:r w:rsidR="00D6414A">
        <w:rPr>
          <w:rFonts w:ascii="Arial" w:hAnsi="Arial" w:cs="Arial"/>
        </w:rPr>
        <w:t xml:space="preserve"> </w:t>
      </w:r>
      <w:r w:rsidR="00577D62">
        <w:rPr>
          <w:rFonts w:ascii="Arial" w:hAnsi="Arial" w:cs="Arial"/>
        </w:rPr>
        <w:t>as a</w:t>
      </w:r>
      <w:r w:rsidR="00D6414A">
        <w:rPr>
          <w:rFonts w:ascii="Arial" w:hAnsi="Arial" w:cs="Arial"/>
        </w:rPr>
        <w:t xml:space="preserve"> key conservation tool for seabird protection </w:t>
      </w:r>
      <w:r w:rsidR="0003643C">
        <w:rPr>
          <w:rFonts w:ascii="Arial" w:hAnsi="Arial" w:cs="Arial"/>
        </w:rPr>
        <w:t>with</w:t>
      </w:r>
      <w:r w:rsidR="00D6414A">
        <w:rPr>
          <w:rFonts w:ascii="Arial" w:hAnsi="Arial" w:cs="Arial"/>
        </w:rPr>
        <w:t xml:space="preserve"> global </w:t>
      </w:r>
      <w:r w:rsidR="004C001B">
        <w:rPr>
          <w:rFonts w:ascii="Arial" w:hAnsi="Arial" w:cs="Arial"/>
        </w:rPr>
        <w:t>relevance</w:t>
      </w:r>
      <w:r w:rsidR="00D6414A">
        <w:rPr>
          <w:rFonts w:ascii="Arial" w:hAnsi="Arial" w:cs="Arial"/>
        </w:rPr>
        <w:t>.</w:t>
      </w:r>
      <w:r w:rsidR="00670112">
        <w:rPr>
          <w:rFonts w:ascii="Arial" w:hAnsi="Arial" w:cs="Arial"/>
        </w:rPr>
        <w:t xml:space="preserve"> Additionally, </w:t>
      </w:r>
      <w:r w:rsidR="00997685">
        <w:rPr>
          <w:rFonts w:ascii="Arial" w:hAnsi="Arial" w:cs="Arial"/>
        </w:rPr>
        <w:t xml:space="preserve">nature-based resilience-building </w:t>
      </w:r>
      <w:r w:rsidR="004B2910">
        <w:rPr>
          <w:rFonts w:ascii="Arial" w:hAnsi="Arial" w:cs="Arial"/>
        </w:rPr>
        <w:t>measures</w:t>
      </w:r>
      <w:r w:rsidR="00997685">
        <w:rPr>
          <w:rFonts w:ascii="Arial" w:hAnsi="Arial" w:cs="Arial"/>
        </w:rPr>
        <w:t xml:space="preserve"> on atoll islands against climate change </w:t>
      </w:r>
      <w:r w:rsidR="004B2910">
        <w:rPr>
          <w:rFonts w:ascii="Arial" w:hAnsi="Arial" w:cs="Arial"/>
        </w:rPr>
        <w:t>will be critical</w:t>
      </w:r>
      <w:r w:rsidR="008E2FB5">
        <w:rPr>
          <w:rFonts w:ascii="Arial" w:hAnsi="Arial" w:cs="Arial"/>
        </w:rPr>
        <w:t xml:space="preserve"> to implement across the entire Indo-Pacific</w:t>
      </w:r>
      <w:r w:rsidR="004B2910">
        <w:rPr>
          <w:rFonts w:ascii="Arial" w:hAnsi="Arial" w:cs="Arial"/>
        </w:rPr>
        <w:t xml:space="preserve"> </w:t>
      </w:r>
      <w:r w:rsidR="00813E6F">
        <w:rPr>
          <w:rFonts w:ascii="Arial" w:hAnsi="Arial" w:cs="Arial"/>
        </w:rPr>
        <w:t>to</w:t>
      </w:r>
      <w:r w:rsidR="004B2910">
        <w:rPr>
          <w:rFonts w:ascii="Arial" w:hAnsi="Arial" w:cs="Arial"/>
        </w:rPr>
        <w:t xml:space="preserve"> </w:t>
      </w:r>
      <w:r w:rsidR="00247978">
        <w:rPr>
          <w:rFonts w:ascii="Arial" w:hAnsi="Arial" w:cs="Arial"/>
        </w:rPr>
        <w:t>protect</w:t>
      </w:r>
      <w:r w:rsidR="004B2910">
        <w:rPr>
          <w:rFonts w:ascii="Arial" w:hAnsi="Arial" w:cs="Arial"/>
        </w:rPr>
        <w:t xml:space="preserve"> a</w:t>
      </w:r>
      <w:r w:rsidR="001653B7">
        <w:rPr>
          <w:rFonts w:ascii="Arial" w:hAnsi="Arial" w:cs="Arial"/>
        </w:rPr>
        <w:t xml:space="preserve"> significant number of the world’s seabirds (</w:t>
      </w:r>
      <w:r w:rsidR="001653B7" w:rsidRPr="001653B7">
        <w:rPr>
          <w:rFonts w:ascii="Arial" w:hAnsi="Arial" w:cs="Arial"/>
          <w:color w:val="2F5496" w:themeColor="accent1" w:themeShade="BF"/>
        </w:rPr>
        <w:t xml:space="preserve">Steibl </w:t>
      </w:r>
      <w:r w:rsidR="001653B7" w:rsidRPr="001653B7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1653B7" w:rsidRPr="001653B7">
        <w:rPr>
          <w:rFonts w:ascii="Arial" w:hAnsi="Arial" w:cs="Arial"/>
          <w:color w:val="2F5496" w:themeColor="accent1" w:themeShade="BF"/>
        </w:rPr>
        <w:t>2023</w:t>
      </w:r>
      <w:r w:rsidR="001653B7">
        <w:rPr>
          <w:rFonts w:ascii="Arial" w:hAnsi="Arial" w:cs="Arial"/>
        </w:rPr>
        <w:t>).</w:t>
      </w:r>
    </w:p>
    <w:p w14:paraId="23E3BBF5" w14:textId="69CCC731" w:rsidR="00381CD3" w:rsidRDefault="00B32EA4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Reciprocally, the </w:t>
      </w:r>
      <w:r w:rsidR="00DD146C">
        <w:rPr>
          <w:rFonts w:ascii="Arial" w:hAnsi="Arial" w:cs="Arial"/>
        </w:rPr>
        <w:t xml:space="preserve">protection or active </w:t>
      </w:r>
      <w:r>
        <w:rPr>
          <w:rFonts w:ascii="Arial" w:hAnsi="Arial" w:cs="Arial"/>
        </w:rPr>
        <w:t xml:space="preserve">restoration </w:t>
      </w:r>
      <w:r w:rsidR="00DD146C">
        <w:rPr>
          <w:rFonts w:ascii="Arial" w:hAnsi="Arial" w:cs="Arial"/>
        </w:rPr>
        <w:t xml:space="preserve">of seabird colonies is an essential instrument for maintaining critical energy and nutrient fluxes </w:t>
      </w:r>
      <w:r w:rsidR="0012382F">
        <w:rPr>
          <w:rFonts w:ascii="Arial" w:hAnsi="Arial" w:cs="Arial"/>
        </w:rPr>
        <w:t>throughout the Indo-Pacific</w:t>
      </w:r>
      <w:r w:rsidR="00ED34DF">
        <w:rPr>
          <w:rFonts w:ascii="Arial" w:hAnsi="Arial" w:cs="Arial"/>
        </w:rPr>
        <w:t xml:space="preserve"> (</w:t>
      </w:r>
      <w:r w:rsidR="00ED34DF" w:rsidRPr="00ED34DF">
        <w:rPr>
          <w:rFonts w:ascii="Arial" w:hAnsi="Arial" w:cs="Arial"/>
          <w:color w:val="2F5496" w:themeColor="accent1" w:themeShade="BF"/>
        </w:rPr>
        <w:t xml:space="preserve">Sandin </w:t>
      </w:r>
      <w:r w:rsidR="00ED34DF" w:rsidRPr="00ED34DF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ED34DF" w:rsidRPr="00ED34DF">
        <w:rPr>
          <w:rFonts w:ascii="Arial" w:hAnsi="Arial" w:cs="Arial"/>
          <w:color w:val="2F5496" w:themeColor="accent1" w:themeShade="BF"/>
        </w:rPr>
        <w:t>2022</w:t>
      </w:r>
      <w:r w:rsidR="00ED34DF">
        <w:rPr>
          <w:rFonts w:ascii="Arial" w:hAnsi="Arial" w:cs="Arial"/>
        </w:rPr>
        <w:t>)</w:t>
      </w:r>
      <w:r w:rsidR="0012382F">
        <w:rPr>
          <w:rFonts w:ascii="Arial" w:hAnsi="Arial" w:cs="Arial"/>
        </w:rPr>
        <w:t xml:space="preserve">. The large biomasses of atoll seabird colonies </w:t>
      </w:r>
      <w:r w:rsidR="00726A3A">
        <w:rPr>
          <w:rFonts w:ascii="Arial" w:hAnsi="Arial" w:cs="Arial"/>
        </w:rPr>
        <w:t>may</w:t>
      </w:r>
      <w:r w:rsidR="004C1FCE">
        <w:rPr>
          <w:rFonts w:ascii="Arial" w:hAnsi="Arial" w:cs="Arial"/>
        </w:rPr>
        <w:t xml:space="preserve"> contribut</w:t>
      </w:r>
      <w:r w:rsidR="00E04AC7">
        <w:rPr>
          <w:rFonts w:ascii="Arial" w:hAnsi="Arial" w:cs="Arial"/>
        </w:rPr>
        <w:t>e</w:t>
      </w:r>
      <w:r w:rsidR="00F9028F">
        <w:rPr>
          <w:rFonts w:ascii="Arial" w:hAnsi="Arial" w:cs="Arial"/>
        </w:rPr>
        <w:t xml:space="preserve"> significantly</w:t>
      </w:r>
      <w:r w:rsidR="004C1FCE">
        <w:rPr>
          <w:rFonts w:ascii="Arial" w:hAnsi="Arial" w:cs="Arial"/>
        </w:rPr>
        <w:t xml:space="preserve"> to terrestrial carbon stocks</w:t>
      </w:r>
      <w:r w:rsidR="005B4057">
        <w:rPr>
          <w:rFonts w:ascii="Arial" w:hAnsi="Arial" w:cs="Arial"/>
        </w:rPr>
        <w:t xml:space="preserve"> throughout the Indo-Pacific</w:t>
      </w:r>
      <w:r w:rsidR="004C1FCE">
        <w:rPr>
          <w:rFonts w:ascii="Arial" w:hAnsi="Arial" w:cs="Arial"/>
        </w:rPr>
        <w:t>, particularly on arid atolls with</w:t>
      </w:r>
      <w:r w:rsidR="008B1521">
        <w:rPr>
          <w:rFonts w:ascii="Arial" w:hAnsi="Arial" w:cs="Arial"/>
        </w:rPr>
        <w:t xml:space="preserve"> o</w:t>
      </w:r>
      <w:r w:rsidR="001D70FC">
        <w:rPr>
          <w:rFonts w:ascii="Arial" w:hAnsi="Arial" w:cs="Arial"/>
        </w:rPr>
        <w:t>therwise o</w:t>
      </w:r>
      <w:r w:rsidR="008B1521">
        <w:rPr>
          <w:rFonts w:ascii="Arial" w:hAnsi="Arial" w:cs="Arial"/>
        </w:rPr>
        <w:t xml:space="preserve">nly sparse grass and shrub vegetation (e.g., </w:t>
      </w:r>
      <w:r w:rsidR="002B21C2">
        <w:rPr>
          <w:rFonts w:ascii="Arial" w:hAnsi="Arial" w:cs="Arial"/>
        </w:rPr>
        <w:t>Malden, Starbuck)</w:t>
      </w:r>
      <w:r w:rsidR="0022379F">
        <w:rPr>
          <w:rFonts w:ascii="Arial" w:hAnsi="Arial" w:cs="Arial"/>
        </w:rPr>
        <w:t xml:space="preserve">. More importantly is the </w:t>
      </w:r>
      <w:r w:rsidR="00EB1B14">
        <w:rPr>
          <w:rFonts w:ascii="Arial" w:hAnsi="Arial" w:cs="Arial"/>
        </w:rPr>
        <w:t>enormous</w:t>
      </w:r>
      <w:r w:rsidR="0022379F">
        <w:rPr>
          <w:rFonts w:ascii="Arial" w:hAnsi="Arial" w:cs="Arial"/>
        </w:rPr>
        <w:t xml:space="preserve"> concentration of nutrients, integrated over </w:t>
      </w:r>
      <w:r w:rsidR="00F36686">
        <w:rPr>
          <w:rFonts w:ascii="Arial" w:hAnsi="Arial" w:cs="Arial"/>
        </w:rPr>
        <w:t>10,000 – 100,000 km² of open ocean around an atoll, onto the</w:t>
      </w:r>
      <w:r w:rsidR="00661C8A">
        <w:rPr>
          <w:rFonts w:ascii="Arial" w:hAnsi="Arial" w:cs="Arial"/>
        </w:rPr>
        <w:t xml:space="preserve"> </w:t>
      </w:r>
      <w:r w:rsidR="00CF0BC4">
        <w:rPr>
          <w:rFonts w:ascii="Arial" w:hAnsi="Arial" w:cs="Arial"/>
        </w:rPr>
        <w:t xml:space="preserve">comparably </w:t>
      </w:r>
      <w:r w:rsidR="00661C8A">
        <w:rPr>
          <w:rFonts w:ascii="Arial" w:hAnsi="Arial" w:cs="Arial"/>
        </w:rPr>
        <w:t>small</w:t>
      </w:r>
      <w:r w:rsidR="00F36686">
        <w:rPr>
          <w:rFonts w:ascii="Arial" w:hAnsi="Arial" w:cs="Arial"/>
        </w:rPr>
        <w:t xml:space="preserve"> island and reef ecosystem. </w:t>
      </w:r>
      <w:r w:rsidR="00A915BC">
        <w:rPr>
          <w:rFonts w:ascii="Arial" w:hAnsi="Arial" w:cs="Arial"/>
        </w:rPr>
        <w:t>For example, the seabird colonies of the North-western Hawai’ian islands consume an estimated 400,000 tonnes of fish, squid, and crustaceans annually and thereby concentrate these protein- and nutrient-rich marine resources onto the islands (</w:t>
      </w:r>
      <w:r w:rsidR="005B526E" w:rsidRPr="005B526E">
        <w:rPr>
          <w:rFonts w:ascii="Arial" w:hAnsi="Arial" w:cs="Arial"/>
          <w:color w:val="2F5496" w:themeColor="accent1" w:themeShade="BF"/>
        </w:rPr>
        <w:t>Schreiber &amp; Schreiber 1986</w:t>
      </w:r>
      <w:r w:rsidR="00A915BC">
        <w:rPr>
          <w:rFonts w:ascii="Arial" w:hAnsi="Arial" w:cs="Arial"/>
        </w:rPr>
        <w:t xml:space="preserve">). </w:t>
      </w:r>
      <w:r w:rsidR="009A29FC">
        <w:rPr>
          <w:rFonts w:ascii="Arial" w:hAnsi="Arial" w:cs="Arial"/>
        </w:rPr>
        <w:t xml:space="preserve">Our assessment of nutrient and </w:t>
      </w:r>
      <w:r w:rsidR="009A29FC">
        <w:rPr>
          <w:rFonts w:ascii="Arial" w:hAnsi="Arial" w:cs="Arial"/>
        </w:rPr>
        <w:lastRenderedPageBreak/>
        <w:t>phosphorous loads throughout all Indo-Pacific atolls offers the opportunity to incorporate atoll ecosystems into basin-wide analysis of element cycles.</w:t>
      </w:r>
      <w:r w:rsidR="00E2631C">
        <w:rPr>
          <w:rFonts w:ascii="Arial" w:hAnsi="Arial" w:cs="Arial"/>
        </w:rPr>
        <w:t xml:space="preserve"> </w:t>
      </w:r>
      <w:r w:rsidR="000C320E">
        <w:rPr>
          <w:rFonts w:ascii="Arial" w:hAnsi="Arial" w:cs="Arial"/>
        </w:rPr>
        <w:t xml:space="preserve">The estimated </w:t>
      </w:r>
      <w:r w:rsidR="00C30A15">
        <w:rPr>
          <w:rFonts w:ascii="Arial" w:hAnsi="Arial" w:cs="Arial"/>
        </w:rPr>
        <w:t xml:space="preserve">total ammonia emissions from atolls of </w:t>
      </w:r>
      <w:r w:rsidR="005C0148">
        <w:rPr>
          <w:rFonts w:ascii="Arial" w:hAnsi="Arial" w:cs="Arial"/>
        </w:rPr>
        <w:t xml:space="preserve">over 2.6 million kg per year </w:t>
      </w:r>
      <w:r w:rsidR="003B6531">
        <w:rPr>
          <w:rFonts w:ascii="Arial" w:hAnsi="Arial" w:cs="Arial"/>
        </w:rPr>
        <w:t>makes up</w:t>
      </w:r>
      <w:r w:rsidR="00B24503">
        <w:rPr>
          <w:rFonts w:ascii="Arial" w:hAnsi="Arial" w:cs="Arial"/>
        </w:rPr>
        <w:t xml:space="preserve"> as much as 40%</w:t>
      </w:r>
      <w:r w:rsidR="00FC69CA">
        <w:rPr>
          <w:rFonts w:ascii="Arial" w:hAnsi="Arial" w:cs="Arial"/>
        </w:rPr>
        <w:t xml:space="preserve"> of </w:t>
      </w:r>
      <w:r w:rsidR="00C839A2">
        <w:rPr>
          <w:rFonts w:ascii="Arial" w:hAnsi="Arial" w:cs="Arial"/>
        </w:rPr>
        <w:t>total</w:t>
      </w:r>
      <w:r w:rsidR="00FC69CA">
        <w:rPr>
          <w:rFonts w:ascii="Arial" w:hAnsi="Arial" w:cs="Arial"/>
        </w:rPr>
        <w:t xml:space="preserve"> Indo-Pacific </w:t>
      </w:r>
      <w:r w:rsidR="00C839A2">
        <w:rPr>
          <w:rFonts w:ascii="Arial" w:hAnsi="Arial" w:cs="Arial"/>
        </w:rPr>
        <w:t xml:space="preserve">wide </w:t>
      </w:r>
      <w:r w:rsidR="001E633C">
        <w:rPr>
          <w:rFonts w:ascii="Arial" w:hAnsi="Arial" w:cs="Arial"/>
        </w:rPr>
        <w:t xml:space="preserve">emission </w:t>
      </w:r>
      <w:r w:rsidR="00FC69CA">
        <w:rPr>
          <w:rFonts w:ascii="Arial" w:hAnsi="Arial" w:cs="Arial"/>
        </w:rPr>
        <w:t>estimates</w:t>
      </w:r>
      <w:r w:rsidR="006D6337">
        <w:rPr>
          <w:rFonts w:ascii="Arial" w:hAnsi="Arial" w:cs="Arial"/>
        </w:rPr>
        <w:t xml:space="preserve"> (ca. </w:t>
      </w:r>
      <w:r w:rsidR="00CF2953">
        <w:rPr>
          <w:rFonts w:ascii="Arial" w:hAnsi="Arial" w:cs="Arial"/>
        </w:rPr>
        <w:t>6.28 million kg)</w:t>
      </w:r>
      <w:r w:rsidR="004B3E88">
        <w:rPr>
          <w:rFonts w:ascii="Arial" w:hAnsi="Arial" w:cs="Arial"/>
        </w:rPr>
        <w:t xml:space="preserve"> </w:t>
      </w:r>
      <w:r w:rsidR="00FC69CA">
        <w:rPr>
          <w:rFonts w:ascii="Arial" w:hAnsi="Arial" w:cs="Arial"/>
        </w:rPr>
        <w:t>(</w:t>
      </w:r>
      <w:r w:rsidR="00FC69CA" w:rsidRPr="0035779F">
        <w:rPr>
          <w:rFonts w:ascii="Arial" w:hAnsi="Arial" w:cs="Arial"/>
          <w:color w:val="2F5496" w:themeColor="accent1" w:themeShade="BF"/>
        </w:rPr>
        <w:t xml:space="preserve">Riddick </w:t>
      </w:r>
      <w:r w:rsidR="00FC69CA" w:rsidRPr="0035779F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35779F" w:rsidRPr="0035779F">
        <w:rPr>
          <w:rFonts w:ascii="Arial" w:hAnsi="Arial" w:cs="Arial"/>
          <w:color w:val="2F5496" w:themeColor="accent1" w:themeShade="BF"/>
        </w:rPr>
        <w:t>2018</w:t>
      </w:r>
      <w:r w:rsidR="00FC69CA">
        <w:rPr>
          <w:rFonts w:ascii="Arial" w:hAnsi="Arial" w:cs="Arial"/>
        </w:rPr>
        <w:t>)</w:t>
      </w:r>
      <w:r w:rsidR="0035779F">
        <w:rPr>
          <w:rFonts w:ascii="Arial" w:hAnsi="Arial" w:cs="Arial"/>
        </w:rPr>
        <w:t xml:space="preserve">. </w:t>
      </w:r>
      <w:r w:rsidR="004B0CAD">
        <w:rPr>
          <w:rFonts w:ascii="Arial" w:hAnsi="Arial" w:cs="Arial"/>
        </w:rPr>
        <w:t xml:space="preserve">Case studies on ammonia emissions from atoll seabird colonies suggest that these emissions </w:t>
      </w:r>
      <w:r w:rsidR="001B53EE">
        <w:rPr>
          <w:rFonts w:ascii="Arial" w:hAnsi="Arial" w:cs="Arial"/>
        </w:rPr>
        <w:t>can</w:t>
      </w:r>
      <w:r w:rsidR="004B0CAD">
        <w:rPr>
          <w:rFonts w:ascii="Arial" w:hAnsi="Arial" w:cs="Arial"/>
        </w:rPr>
        <w:t xml:space="preserve"> be rapidly re-integrated into the atoll ecosystem, </w:t>
      </w:r>
      <w:r w:rsidR="00FF4B96">
        <w:rPr>
          <w:rFonts w:ascii="Arial" w:hAnsi="Arial" w:cs="Arial"/>
        </w:rPr>
        <w:t xml:space="preserve">either through direct uptake by plants or re-deposited within </w:t>
      </w:r>
      <w:r w:rsidR="004B16DF">
        <w:rPr>
          <w:rFonts w:ascii="Arial" w:hAnsi="Arial" w:cs="Arial"/>
        </w:rPr>
        <w:t>few kilometres into the ocean (</w:t>
      </w:r>
      <w:r w:rsidR="004F03E9" w:rsidRPr="00C25817">
        <w:rPr>
          <w:rFonts w:ascii="Arial" w:hAnsi="Arial" w:cs="Arial"/>
          <w:color w:val="2F5496" w:themeColor="accent1" w:themeShade="BF"/>
        </w:rPr>
        <w:t xml:space="preserve">Schmidt </w:t>
      </w:r>
      <w:r w:rsidR="004F03E9" w:rsidRPr="00C25817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4F03E9" w:rsidRPr="00C25817">
        <w:rPr>
          <w:rFonts w:ascii="Arial" w:hAnsi="Arial" w:cs="Arial"/>
          <w:color w:val="2F5496" w:themeColor="accent1" w:themeShade="BF"/>
        </w:rPr>
        <w:t>2004, 20</w:t>
      </w:r>
      <w:r w:rsidR="003B2C96">
        <w:rPr>
          <w:rFonts w:ascii="Arial" w:hAnsi="Arial" w:cs="Arial"/>
          <w:color w:val="2F5496" w:themeColor="accent1" w:themeShade="BF"/>
        </w:rPr>
        <w:t>10</w:t>
      </w:r>
      <w:r w:rsidR="004B16DF">
        <w:rPr>
          <w:rFonts w:ascii="Arial" w:hAnsi="Arial" w:cs="Arial"/>
        </w:rPr>
        <w:t>)</w:t>
      </w:r>
      <w:r w:rsidR="007A3572">
        <w:rPr>
          <w:rFonts w:ascii="Arial" w:hAnsi="Arial" w:cs="Arial"/>
        </w:rPr>
        <w:t xml:space="preserve">. Ammonia emissions from seabird colonies together with the direct run-off into the adjacent coastal ecosystems </w:t>
      </w:r>
      <w:r w:rsidR="009C31CA">
        <w:rPr>
          <w:rFonts w:ascii="Arial" w:hAnsi="Arial" w:cs="Arial"/>
        </w:rPr>
        <w:t xml:space="preserve">can </w:t>
      </w:r>
      <w:r w:rsidR="00AE340B">
        <w:rPr>
          <w:rFonts w:ascii="Arial" w:hAnsi="Arial" w:cs="Arial"/>
        </w:rPr>
        <w:t>stimulate and amplify</w:t>
      </w:r>
      <w:r w:rsidR="009C31CA">
        <w:rPr>
          <w:rFonts w:ascii="Arial" w:hAnsi="Arial" w:cs="Arial"/>
        </w:rPr>
        <w:t xml:space="preserve"> oceanic productivity</w:t>
      </w:r>
      <w:r w:rsidR="005B1E9B">
        <w:rPr>
          <w:rFonts w:ascii="Arial" w:hAnsi="Arial" w:cs="Arial"/>
        </w:rPr>
        <w:t xml:space="preserve"> in other</w:t>
      </w:r>
      <w:r w:rsidR="00AE340B">
        <w:rPr>
          <w:rFonts w:ascii="Arial" w:hAnsi="Arial" w:cs="Arial"/>
        </w:rPr>
        <w:t>wise</w:t>
      </w:r>
      <w:r w:rsidR="005B1E9B">
        <w:rPr>
          <w:rFonts w:ascii="Arial" w:hAnsi="Arial" w:cs="Arial"/>
        </w:rPr>
        <w:t xml:space="preserve"> nutrient- and particularly nitrogen-limited surface waters</w:t>
      </w:r>
      <w:r w:rsidR="00AE340B">
        <w:rPr>
          <w:rFonts w:ascii="Arial" w:hAnsi="Arial" w:cs="Arial"/>
        </w:rPr>
        <w:t xml:space="preserve"> (</w:t>
      </w:r>
      <w:r w:rsidR="001F5019" w:rsidRPr="001F5019">
        <w:rPr>
          <w:rFonts w:ascii="Arial" w:hAnsi="Arial" w:cs="Arial"/>
          <w:color w:val="2F5496" w:themeColor="accent1" w:themeShade="BF"/>
        </w:rPr>
        <w:t xml:space="preserve">Riddick </w:t>
      </w:r>
      <w:r w:rsidR="001F5019" w:rsidRPr="001F5019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1F5019" w:rsidRPr="001F5019">
        <w:rPr>
          <w:rFonts w:ascii="Arial" w:hAnsi="Arial" w:cs="Arial"/>
          <w:color w:val="2F5496" w:themeColor="accent1" w:themeShade="BF"/>
        </w:rPr>
        <w:t xml:space="preserve">2012; </w:t>
      </w:r>
      <w:r w:rsidR="00AE340B" w:rsidRPr="00C25817">
        <w:rPr>
          <w:rFonts w:ascii="Arial" w:hAnsi="Arial" w:cs="Arial"/>
          <w:color w:val="2F5496" w:themeColor="accent1" w:themeShade="BF"/>
        </w:rPr>
        <w:t xml:space="preserve">Martino </w:t>
      </w:r>
      <w:r w:rsidR="00AE340B" w:rsidRPr="00C25817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AE340B" w:rsidRPr="00C25817">
        <w:rPr>
          <w:rFonts w:ascii="Arial" w:hAnsi="Arial" w:cs="Arial"/>
          <w:color w:val="2F5496" w:themeColor="accent1" w:themeShade="BF"/>
        </w:rPr>
        <w:t>2014</w:t>
      </w:r>
      <w:r w:rsidR="00AE340B">
        <w:rPr>
          <w:rFonts w:ascii="Arial" w:hAnsi="Arial" w:cs="Arial"/>
        </w:rPr>
        <w:t>)</w:t>
      </w:r>
      <w:r w:rsidR="005B1E9B">
        <w:rPr>
          <w:rFonts w:ascii="Arial" w:hAnsi="Arial" w:cs="Arial"/>
        </w:rPr>
        <w:t xml:space="preserve">. </w:t>
      </w:r>
      <w:r w:rsidR="006C1E38">
        <w:rPr>
          <w:rFonts w:ascii="Arial" w:hAnsi="Arial" w:cs="Arial"/>
        </w:rPr>
        <w:t>O</w:t>
      </w:r>
      <w:r w:rsidR="005B1E9B">
        <w:rPr>
          <w:rFonts w:ascii="Arial" w:hAnsi="Arial" w:cs="Arial"/>
        </w:rPr>
        <w:t xml:space="preserve">ur quantifications suggest that atoll seabird colonies may be an important </w:t>
      </w:r>
      <w:r w:rsidR="006C1E38">
        <w:rPr>
          <w:rFonts w:ascii="Arial" w:hAnsi="Arial" w:cs="Arial"/>
        </w:rPr>
        <w:t xml:space="preserve">yet overlooked contributor to </w:t>
      </w:r>
      <w:r w:rsidR="00E360A3">
        <w:rPr>
          <w:rFonts w:ascii="Arial" w:hAnsi="Arial" w:cs="Arial"/>
        </w:rPr>
        <w:t>remote oceanic nitrogen cycles</w:t>
      </w:r>
      <w:r w:rsidR="00733B19">
        <w:rPr>
          <w:rFonts w:ascii="Arial" w:hAnsi="Arial" w:cs="Arial"/>
        </w:rPr>
        <w:t xml:space="preserve"> where </w:t>
      </w:r>
      <w:r w:rsidR="00FF0BE0">
        <w:rPr>
          <w:rFonts w:ascii="Arial" w:hAnsi="Arial" w:cs="Arial"/>
        </w:rPr>
        <w:t xml:space="preserve">otherwise significant </w:t>
      </w:r>
      <w:r w:rsidR="00733B19">
        <w:rPr>
          <w:rFonts w:ascii="Arial" w:hAnsi="Arial" w:cs="Arial"/>
        </w:rPr>
        <w:t xml:space="preserve">continental inputs are </w:t>
      </w:r>
      <w:r w:rsidR="00FF0BE0">
        <w:rPr>
          <w:rFonts w:ascii="Arial" w:hAnsi="Arial" w:cs="Arial"/>
        </w:rPr>
        <w:t xml:space="preserve">negligible </w:t>
      </w:r>
      <w:r w:rsidR="00880898">
        <w:rPr>
          <w:rFonts w:ascii="Arial" w:hAnsi="Arial" w:cs="Arial"/>
        </w:rPr>
        <w:t>(</w:t>
      </w:r>
      <w:r w:rsidR="006A609A" w:rsidRPr="006A609A">
        <w:rPr>
          <w:rFonts w:ascii="Arial" w:hAnsi="Arial" w:cs="Arial"/>
          <w:color w:val="2F5496" w:themeColor="accent1" w:themeShade="BF"/>
        </w:rPr>
        <w:t xml:space="preserve">Altieri </w:t>
      </w:r>
      <w:r w:rsidR="006A609A" w:rsidRPr="006A609A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6A609A" w:rsidRPr="006A609A">
        <w:rPr>
          <w:rFonts w:ascii="Arial" w:hAnsi="Arial" w:cs="Arial"/>
          <w:color w:val="2F5496" w:themeColor="accent1" w:themeShade="BF"/>
        </w:rPr>
        <w:t>2021;</w:t>
      </w:r>
      <w:r w:rsidR="00745C56" w:rsidRPr="006A609A">
        <w:rPr>
          <w:rFonts w:ascii="Arial" w:hAnsi="Arial" w:cs="Arial"/>
          <w:color w:val="2F5496" w:themeColor="accent1" w:themeShade="BF"/>
        </w:rPr>
        <w:t xml:space="preserve"> </w:t>
      </w:r>
      <w:r w:rsidR="00CF14B2" w:rsidRPr="006A609A">
        <w:rPr>
          <w:rFonts w:ascii="Arial" w:hAnsi="Arial" w:cs="Arial"/>
          <w:color w:val="2F5496" w:themeColor="accent1" w:themeShade="BF"/>
        </w:rPr>
        <w:t>Paul</w:t>
      </w:r>
      <w:r w:rsidR="00733B19" w:rsidRPr="006A609A">
        <w:rPr>
          <w:rFonts w:ascii="Arial" w:hAnsi="Arial" w:cs="Arial"/>
          <w:color w:val="2F5496" w:themeColor="accent1" w:themeShade="BF"/>
        </w:rPr>
        <w:t xml:space="preserve">ot </w:t>
      </w:r>
      <w:r w:rsidR="00733B19" w:rsidRPr="006A609A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733B19" w:rsidRPr="006A609A">
        <w:rPr>
          <w:rFonts w:ascii="Arial" w:hAnsi="Arial" w:cs="Arial"/>
          <w:color w:val="2F5496" w:themeColor="accent1" w:themeShade="BF"/>
        </w:rPr>
        <w:t>2015</w:t>
      </w:r>
      <w:r w:rsidR="00880898">
        <w:rPr>
          <w:rFonts w:ascii="Arial" w:hAnsi="Arial" w:cs="Arial"/>
        </w:rPr>
        <w:t>).</w:t>
      </w:r>
    </w:p>
    <w:p w14:paraId="0DD76D53" w14:textId="52E72874" w:rsidR="00031E94" w:rsidRPr="002226CD" w:rsidRDefault="007337A1" w:rsidP="00DD07F9">
      <w:pPr>
        <w:spacing w:line="360" w:lineRule="auto"/>
        <w:contextualSpacing/>
        <w:jc w:val="both"/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</w:rPr>
        <w:t xml:space="preserve">Atolls are unique trans-boundary ecosystems where marine and terrestrial </w:t>
      </w:r>
      <w:r w:rsidR="00D06C38">
        <w:rPr>
          <w:rFonts w:ascii="Arial" w:hAnsi="Arial" w:cs="Arial"/>
        </w:rPr>
        <w:t xml:space="preserve">ecological </w:t>
      </w:r>
      <w:r>
        <w:rPr>
          <w:rFonts w:ascii="Arial" w:hAnsi="Arial" w:cs="Arial"/>
        </w:rPr>
        <w:t xml:space="preserve">processes </w:t>
      </w:r>
      <w:r w:rsidR="00D06C38">
        <w:rPr>
          <w:rFonts w:ascii="Arial" w:hAnsi="Arial" w:cs="Arial"/>
        </w:rPr>
        <w:t xml:space="preserve">and functioning are tightly intertwined. </w:t>
      </w:r>
      <w:r w:rsidR="00166062">
        <w:rPr>
          <w:rFonts w:ascii="Arial" w:hAnsi="Arial" w:cs="Arial"/>
        </w:rPr>
        <w:t xml:space="preserve">Seabirds are major nutrient pumps </w:t>
      </w:r>
      <w:r w:rsidR="00092D54">
        <w:rPr>
          <w:rFonts w:ascii="Arial" w:hAnsi="Arial" w:cs="Arial"/>
        </w:rPr>
        <w:t xml:space="preserve">and </w:t>
      </w:r>
      <w:r w:rsidR="00373B01">
        <w:rPr>
          <w:rFonts w:ascii="Arial" w:hAnsi="Arial" w:cs="Arial"/>
        </w:rPr>
        <w:t xml:space="preserve">thus </w:t>
      </w:r>
      <w:r w:rsidR="00092D54">
        <w:rPr>
          <w:rFonts w:ascii="Arial" w:hAnsi="Arial" w:cs="Arial"/>
        </w:rPr>
        <w:t>a critical element to atoll ecosystem</w:t>
      </w:r>
      <w:r w:rsidR="00AA7B53">
        <w:rPr>
          <w:rFonts w:ascii="Arial" w:hAnsi="Arial" w:cs="Arial"/>
        </w:rPr>
        <w:t>s (</w:t>
      </w:r>
      <w:r w:rsidR="00AA7B53" w:rsidRPr="00AA7B53">
        <w:rPr>
          <w:rFonts w:ascii="Arial" w:hAnsi="Arial" w:cs="Arial"/>
          <w:color w:val="2F5496" w:themeColor="accent1" w:themeShade="BF"/>
        </w:rPr>
        <w:t xml:space="preserve">Berr </w:t>
      </w:r>
      <w:r w:rsidR="00AA7B53" w:rsidRPr="00AA7B53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AA7B53" w:rsidRPr="00AA7B53">
        <w:rPr>
          <w:rFonts w:ascii="Arial" w:hAnsi="Arial" w:cs="Arial"/>
          <w:color w:val="2F5496" w:themeColor="accent1" w:themeShade="BF"/>
        </w:rPr>
        <w:t>2023</w:t>
      </w:r>
      <w:r w:rsidR="002226CD">
        <w:rPr>
          <w:rFonts w:ascii="Arial" w:hAnsi="Arial" w:cs="Arial"/>
          <w:color w:val="2F5496" w:themeColor="accent1" w:themeShade="BF"/>
        </w:rPr>
        <w:t>a</w:t>
      </w:r>
      <w:r w:rsidR="00AA7B53">
        <w:rPr>
          <w:rFonts w:ascii="Arial" w:hAnsi="Arial" w:cs="Arial"/>
        </w:rPr>
        <w:t>)</w:t>
      </w:r>
      <w:r w:rsidR="00092D54">
        <w:rPr>
          <w:rFonts w:ascii="Arial" w:hAnsi="Arial" w:cs="Arial"/>
        </w:rPr>
        <w:t xml:space="preserve">. Reciprocally, atoll islands </w:t>
      </w:r>
      <w:r w:rsidR="00414BCA">
        <w:rPr>
          <w:rFonts w:ascii="Arial" w:hAnsi="Arial" w:cs="Arial"/>
        </w:rPr>
        <w:t xml:space="preserve">are </w:t>
      </w:r>
      <w:r w:rsidR="00E501CB">
        <w:rPr>
          <w:rFonts w:ascii="Arial" w:hAnsi="Arial" w:cs="Arial"/>
        </w:rPr>
        <w:t>globally significant hubs for tropical seabirds</w:t>
      </w:r>
      <w:r w:rsidR="00D87399">
        <w:rPr>
          <w:rFonts w:ascii="Arial" w:hAnsi="Arial" w:cs="Arial"/>
        </w:rPr>
        <w:t xml:space="preserve">. </w:t>
      </w:r>
      <w:r w:rsidR="003F4997">
        <w:rPr>
          <w:rFonts w:ascii="Arial" w:hAnsi="Arial" w:cs="Arial"/>
        </w:rPr>
        <w:t xml:space="preserve">As many </w:t>
      </w:r>
      <w:r w:rsidR="00E03123">
        <w:rPr>
          <w:rFonts w:ascii="Arial" w:hAnsi="Arial" w:cs="Arial"/>
        </w:rPr>
        <w:t xml:space="preserve">atoll islands are severely degraded </w:t>
      </w:r>
      <w:r w:rsidR="00A23F41">
        <w:rPr>
          <w:rFonts w:ascii="Arial" w:hAnsi="Arial" w:cs="Arial"/>
        </w:rPr>
        <w:t xml:space="preserve">from local-scale human impacts, </w:t>
      </w:r>
      <w:r w:rsidR="00453C38">
        <w:rPr>
          <w:rFonts w:ascii="Arial" w:hAnsi="Arial" w:cs="Arial"/>
        </w:rPr>
        <w:t xml:space="preserve">the carrying capacities and seabird colonies on atolls can be </w:t>
      </w:r>
      <w:r w:rsidR="006166DD">
        <w:rPr>
          <w:rFonts w:ascii="Arial" w:hAnsi="Arial" w:cs="Arial"/>
        </w:rPr>
        <w:t>even further expanded through ecological restoration</w:t>
      </w:r>
      <w:r w:rsidR="004E0016">
        <w:rPr>
          <w:rFonts w:ascii="Arial" w:hAnsi="Arial" w:cs="Arial"/>
        </w:rPr>
        <w:t xml:space="preserve"> (</w:t>
      </w:r>
      <w:r w:rsidR="004E0016" w:rsidRPr="004E0016">
        <w:rPr>
          <w:rFonts w:ascii="Arial" w:hAnsi="Arial" w:cs="Arial"/>
          <w:color w:val="2F5496" w:themeColor="accent1" w:themeShade="BF"/>
        </w:rPr>
        <w:t xml:space="preserve">Carr </w:t>
      </w:r>
      <w:r w:rsidR="004E0016" w:rsidRPr="004E0016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4E0016" w:rsidRPr="004E0016">
        <w:rPr>
          <w:rFonts w:ascii="Arial" w:hAnsi="Arial" w:cs="Arial"/>
          <w:color w:val="2F5496" w:themeColor="accent1" w:themeShade="BF"/>
        </w:rPr>
        <w:t>2021</w:t>
      </w:r>
      <w:r w:rsidR="004E0016">
        <w:rPr>
          <w:rFonts w:ascii="Arial" w:hAnsi="Arial" w:cs="Arial"/>
        </w:rPr>
        <w:t>)</w:t>
      </w:r>
      <w:r w:rsidR="006166DD">
        <w:rPr>
          <w:rFonts w:ascii="Arial" w:hAnsi="Arial" w:cs="Arial"/>
        </w:rPr>
        <w:t xml:space="preserve">. </w:t>
      </w:r>
      <w:r w:rsidR="000773D3">
        <w:rPr>
          <w:rFonts w:ascii="Arial" w:hAnsi="Arial" w:cs="Arial"/>
        </w:rPr>
        <w:t xml:space="preserve">Ultimately, the restoration of atoll seabird colonies </w:t>
      </w:r>
      <w:r w:rsidR="00A056C5">
        <w:rPr>
          <w:rFonts w:ascii="Arial" w:hAnsi="Arial" w:cs="Arial"/>
        </w:rPr>
        <w:t xml:space="preserve">will </w:t>
      </w:r>
      <w:r w:rsidR="008F0ADC">
        <w:rPr>
          <w:rFonts w:ascii="Arial" w:hAnsi="Arial" w:cs="Arial"/>
        </w:rPr>
        <w:t>contribute towards</w:t>
      </w:r>
      <w:r w:rsidR="00A056C5">
        <w:rPr>
          <w:rFonts w:ascii="Arial" w:hAnsi="Arial" w:cs="Arial"/>
        </w:rPr>
        <w:t xml:space="preserve"> restoring the integrity of atoll ecosystems themselves, offering a nature-based opportunity for resilience building against future climate change (</w:t>
      </w:r>
      <w:r w:rsidR="00A056C5" w:rsidRPr="00A056C5">
        <w:rPr>
          <w:rFonts w:ascii="Arial" w:hAnsi="Arial" w:cs="Arial"/>
          <w:color w:val="2F5496" w:themeColor="accent1" w:themeShade="BF"/>
        </w:rPr>
        <w:t xml:space="preserve">Benkwitt </w:t>
      </w:r>
      <w:r w:rsidR="00A056C5" w:rsidRPr="00A056C5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A056C5" w:rsidRPr="00A056C5">
        <w:rPr>
          <w:rFonts w:ascii="Arial" w:hAnsi="Arial" w:cs="Arial"/>
          <w:color w:val="2F5496" w:themeColor="accent1" w:themeShade="BF"/>
        </w:rPr>
        <w:t xml:space="preserve">2023; Steibl </w:t>
      </w:r>
      <w:r w:rsidR="00A056C5" w:rsidRPr="00A056C5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A056C5" w:rsidRPr="00A056C5">
        <w:rPr>
          <w:rFonts w:ascii="Arial" w:hAnsi="Arial" w:cs="Arial"/>
          <w:color w:val="2F5496" w:themeColor="accent1" w:themeShade="BF"/>
        </w:rPr>
        <w:t>2023</w:t>
      </w:r>
      <w:r w:rsidR="00A056C5">
        <w:rPr>
          <w:rFonts w:ascii="Arial" w:hAnsi="Arial" w:cs="Arial"/>
        </w:rPr>
        <w:t>).</w:t>
      </w:r>
    </w:p>
    <w:p w14:paraId="13B9D501" w14:textId="77777777" w:rsidR="007B4E0D" w:rsidRDefault="007B4E0D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11ED76AA" w14:textId="0954C297" w:rsidR="00CA4528" w:rsidRPr="00382325" w:rsidRDefault="00CA4528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Materials and Methods</w:t>
      </w:r>
    </w:p>
    <w:p w14:paraId="684901A0" w14:textId="7FF13890" w:rsidR="00DD6C9F" w:rsidRDefault="00DD6C9F" w:rsidP="00DD0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Data compilation</w:t>
      </w:r>
    </w:p>
    <w:p w14:paraId="2EDA7A58" w14:textId="4F98CE81" w:rsidR="00106F79" w:rsidRDefault="007D73BD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We compiled a</w:t>
      </w:r>
      <w:r w:rsidR="0074069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Indo-Pacific database o</w:t>
      </w:r>
      <w:r w:rsidR="00740690">
        <w:rPr>
          <w:rFonts w:ascii="Arial" w:hAnsi="Arial" w:cs="Arial"/>
        </w:rPr>
        <w:t xml:space="preserve">f seabird colonies on an atoll-level. For a list of references </w:t>
      </w:r>
      <w:r w:rsidR="00B07744">
        <w:rPr>
          <w:rFonts w:ascii="Arial" w:hAnsi="Arial" w:cs="Arial"/>
        </w:rPr>
        <w:t xml:space="preserve">see supplementary file S1. Only seabird censuses were included were authors clearly indicated a complete assessment of the entire seabird population; </w:t>
      </w:r>
      <w:r w:rsidR="008D746B">
        <w:rPr>
          <w:rFonts w:ascii="Arial" w:hAnsi="Arial" w:cs="Arial"/>
        </w:rPr>
        <w:t xml:space="preserve">records of just single species </w:t>
      </w:r>
      <w:r w:rsidR="008A0DD8">
        <w:rPr>
          <w:rFonts w:ascii="Arial" w:hAnsi="Arial" w:cs="Arial"/>
        </w:rPr>
        <w:t xml:space="preserve">from atolls </w:t>
      </w:r>
      <w:r w:rsidR="008D746B">
        <w:rPr>
          <w:rFonts w:ascii="Arial" w:hAnsi="Arial" w:cs="Arial"/>
        </w:rPr>
        <w:t>were excluded. We used the global checklist</w:t>
      </w:r>
      <w:r w:rsidR="008A0DD8">
        <w:rPr>
          <w:rFonts w:ascii="Arial" w:hAnsi="Arial" w:cs="Arial"/>
        </w:rPr>
        <w:t xml:space="preserve"> in Goldberg (</w:t>
      </w:r>
      <w:r w:rsidR="008A0DD8" w:rsidRPr="008A0DD8">
        <w:rPr>
          <w:rFonts w:ascii="Arial" w:hAnsi="Arial" w:cs="Arial"/>
          <w:color w:val="2F5496" w:themeColor="accent1" w:themeShade="BF"/>
        </w:rPr>
        <w:t>2016</w:t>
      </w:r>
      <w:r w:rsidR="008A0DD8">
        <w:rPr>
          <w:rFonts w:ascii="Arial" w:hAnsi="Arial" w:cs="Arial"/>
        </w:rPr>
        <w:t>) for identifying all atolls</w:t>
      </w:r>
      <w:r w:rsidR="00CA0E0B">
        <w:rPr>
          <w:rFonts w:ascii="Arial" w:hAnsi="Arial" w:cs="Arial"/>
        </w:rPr>
        <w:t xml:space="preserve"> that fall within the boundaries of the Indo-Pacific basin (</w:t>
      </w:r>
      <w:r w:rsidR="00CA0E0B" w:rsidRPr="00CA0E0B">
        <w:rPr>
          <w:rFonts w:ascii="Arial" w:hAnsi="Arial" w:cs="Arial"/>
          <w:i/>
          <w:iCs/>
        </w:rPr>
        <w:t>sensu</w:t>
      </w:r>
      <w:r w:rsidR="00CA0E0B">
        <w:rPr>
          <w:rFonts w:ascii="Arial" w:hAnsi="Arial" w:cs="Arial"/>
          <w:i/>
          <w:iCs/>
        </w:rPr>
        <w:t xml:space="preserve"> </w:t>
      </w:r>
      <w:r w:rsidR="00CA0E0B" w:rsidRPr="00CA0E0B">
        <w:rPr>
          <w:rFonts w:ascii="Arial" w:hAnsi="Arial" w:cs="Arial"/>
          <w:color w:val="2F5496" w:themeColor="accent1" w:themeShade="BF"/>
        </w:rPr>
        <w:t xml:space="preserve">Nunn </w:t>
      </w:r>
      <w:r w:rsidR="00CA0E0B" w:rsidRPr="00CA0E0B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CA0E0B" w:rsidRPr="00CA0E0B">
        <w:rPr>
          <w:rFonts w:ascii="Arial" w:hAnsi="Arial" w:cs="Arial"/>
          <w:color w:val="2F5496" w:themeColor="accent1" w:themeShade="BF"/>
        </w:rPr>
        <w:t>2016</w:t>
      </w:r>
      <w:r w:rsidR="00CA0E0B">
        <w:rPr>
          <w:rFonts w:ascii="Arial" w:hAnsi="Arial" w:cs="Arial"/>
        </w:rPr>
        <w:t xml:space="preserve">). </w:t>
      </w:r>
      <w:r w:rsidR="004A673A">
        <w:rPr>
          <w:rFonts w:ascii="Arial" w:hAnsi="Arial" w:cs="Arial"/>
        </w:rPr>
        <w:t>A small number of atolls also occur in the South China Sea, the Banda Sea, and the Caribbean</w:t>
      </w:r>
      <w:r w:rsidR="005267E9">
        <w:rPr>
          <w:rFonts w:ascii="Arial" w:hAnsi="Arial" w:cs="Arial"/>
        </w:rPr>
        <w:t xml:space="preserve"> but these atolls were excluded from our analysis as not enough </w:t>
      </w:r>
      <w:r w:rsidR="00971363">
        <w:rPr>
          <w:rFonts w:ascii="Arial" w:hAnsi="Arial" w:cs="Arial"/>
        </w:rPr>
        <w:t xml:space="preserve">seabird </w:t>
      </w:r>
      <w:r w:rsidR="005267E9">
        <w:rPr>
          <w:rFonts w:ascii="Arial" w:hAnsi="Arial" w:cs="Arial"/>
        </w:rPr>
        <w:t xml:space="preserve">census data </w:t>
      </w:r>
      <w:r w:rsidR="00971363">
        <w:rPr>
          <w:rFonts w:ascii="Arial" w:hAnsi="Arial" w:cs="Arial"/>
        </w:rPr>
        <w:t>was available.</w:t>
      </w:r>
    </w:p>
    <w:p w14:paraId="4B89A228" w14:textId="127C72BC" w:rsidR="00446DA0" w:rsidRDefault="00CE3658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For each atoll, we compiled a set of environmental and biogeographic parameters</w:t>
      </w:r>
      <w:r w:rsidR="00A511F8">
        <w:rPr>
          <w:rFonts w:ascii="Arial" w:hAnsi="Arial" w:cs="Arial"/>
        </w:rPr>
        <w:t xml:space="preserve"> that can be broadly </w:t>
      </w:r>
      <w:r w:rsidR="00F11EAB">
        <w:rPr>
          <w:rFonts w:ascii="Arial" w:hAnsi="Arial" w:cs="Arial"/>
        </w:rPr>
        <w:t>grouped</w:t>
      </w:r>
      <w:r w:rsidR="00A511F8">
        <w:rPr>
          <w:rFonts w:ascii="Arial" w:hAnsi="Arial" w:cs="Arial"/>
        </w:rPr>
        <w:t xml:space="preserve"> in</w:t>
      </w:r>
      <w:r w:rsidR="00F11EAB">
        <w:rPr>
          <w:rFonts w:ascii="Arial" w:hAnsi="Arial" w:cs="Arial"/>
        </w:rPr>
        <w:t xml:space="preserve"> four </w:t>
      </w:r>
      <w:r w:rsidR="00A511F8">
        <w:rPr>
          <w:rFonts w:ascii="Arial" w:hAnsi="Arial" w:cs="Arial"/>
        </w:rPr>
        <w:t>dimensions: ocean</w:t>
      </w:r>
      <w:r w:rsidR="00AE151A">
        <w:rPr>
          <w:rFonts w:ascii="Arial" w:hAnsi="Arial" w:cs="Arial"/>
        </w:rPr>
        <w:t>ographic</w:t>
      </w:r>
      <w:r w:rsidR="00A511F8">
        <w:rPr>
          <w:rFonts w:ascii="Arial" w:hAnsi="Arial" w:cs="Arial"/>
        </w:rPr>
        <w:t xml:space="preserve"> parameters (</w:t>
      </w:r>
      <w:r w:rsidR="00361870">
        <w:rPr>
          <w:rFonts w:ascii="Arial" w:hAnsi="Arial" w:cs="Arial"/>
        </w:rPr>
        <w:t xml:space="preserve">net primary productivity, chlorophyll concentrations, </w:t>
      </w:r>
      <w:r w:rsidR="00455207">
        <w:rPr>
          <w:rFonts w:ascii="Arial" w:hAnsi="Arial" w:cs="Arial"/>
        </w:rPr>
        <w:t xml:space="preserve">phytoplankton concentrations, sea surface temperature, and wave </w:t>
      </w:r>
      <w:r w:rsidR="00455207">
        <w:rPr>
          <w:rFonts w:ascii="Arial" w:hAnsi="Arial" w:cs="Arial"/>
        </w:rPr>
        <w:lastRenderedPageBreak/>
        <w:t>velocity;)</w:t>
      </w:r>
      <w:r w:rsidR="00E20808">
        <w:rPr>
          <w:rFonts w:ascii="Arial" w:hAnsi="Arial" w:cs="Arial"/>
        </w:rPr>
        <w:t xml:space="preserve">, biogeographic parameters (distance to nearest atoll, distance to nearest high island, distance to nearest content, </w:t>
      </w:r>
      <w:r w:rsidR="00F11EAB">
        <w:rPr>
          <w:rFonts w:ascii="Arial" w:hAnsi="Arial" w:cs="Arial"/>
        </w:rPr>
        <w:t>number of islands per atoll, total land area per atoll), environmental parameters (annual rainfall), and disturbance parameters</w:t>
      </w:r>
      <w:r w:rsidR="00FF1320">
        <w:rPr>
          <w:rFonts w:ascii="Arial" w:hAnsi="Arial" w:cs="Arial"/>
        </w:rPr>
        <w:t xml:space="preserve"> (hurricane</w:t>
      </w:r>
      <w:r w:rsidR="00A13891">
        <w:rPr>
          <w:rFonts w:ascii="Arial" w:hAnsi="Arial" w:cs="Arial"/>
        </w:rPr>
        <w:t xml:space="preserve"> frequency</w:t>
      </w:r>
      <w:r w:rsidR="00FF1320">
        <w:rPr>
          <w:rFonts w:ascii="Arial" w:hAnsi="Arial" w:cs="Arial"/>
        </w:rPr>
        <w:t xml:space="preserve">, </w:t>
      </w:r>
      <w:r w:rsidR="00A13891">
        <w:rPr>
          <w:rFonts w:ascii="Arial" w:hAnsi="Arial" w:cs="Arial"/>
        </w:rPr>
        <w:t>frequency</w:t>
      </w:r>
      <w:r w:rsidR="00FF1320">
        <w:rPr>
          <w:rFonts w:ascii="Arial" w:hAnsi="Arial" w:cs="Arial"/>
        </w:rPr>
        <w:t xml:space="preserve"> of tropical storms, ENSO-driven precipitation anomalies</w:t>
      </w:r>
      <w:r w:rsidR="0002040F">
        <w:rPr>
          <w:rFonts w:ascii="Arial" w:hAnsi="Arial" w:cs="Arial"/>
        </w:rPr>
        <w:t>, human population size).</w:t>
      </w:r>
      <w:r w:rsidR="00731C0E">
        <w:rPr>
          <w:rFonts w:ascii="Arial" w:hAnsi="Arial" w:cs="Arial"/>
        </w:rPr>
        <w:t xml:space="preserve"> </w:t>
      </w:r>
      <w:r w:rsidR="00446DA0">
        <w:rPr>
          <w:rFonts w:ascii="Arial" w:hAnsi="Arial" w:cs="Arial"/>
        </w:rPr>
        <w:t xml:space="preserve">These </w:t>
      </w:r>
      <w:r w:rsidR="00731C0E">
        <w:rPr>
          <w:rFonts w:ascii="Arial" w:hAnsi="Arial" w:cs="Arial"/>
        </w:rPr>
        <w:t xml:space="preserve">parameters </w:t>
      </w:r>
      <w:r w:rsidR="00446DA0">
        <w:rPr>
          <w:rFonts w:ascii="Arial" w:hAnsi="Arial" w:cs="Arial"/>
        </w:rPr>
        <w:t xml:space="preserve">used </w:t>
      </w:r>
      <w:r w:rsidR="00731C0E">
        <w:rPr>
          <w:rFonts w:ascii="Arial" w:hAnsi="Arial" w:cs="Arial"/>
        </w:rPr>
        <w:t xml:space="preserve">to model and predict seabird occurrence and nesting population sizes </w:t>
      </w:r>
      <w:r w:rsidR="00446DA0">
        <w:rPr>
          <w:rFonts w:ascii="Arial" w:hAnsi="Arial" w:cs="Arial"/>
        </w:rPr>
        <w:t xml:space="preserve">per atoll </w:t>
      </w:r>
      <w:r w:rsidR="008848DE">
        <w:rPr>
          <w:rFonts w:ascii="Arial" w:hAnsi="Arial" w:cs="Arial"/>
        </w:rPr>
        <w:t xml:space="preserve">have been identified as </w:t>
      </w:r>
      <w:r w:rsidR="000A38C7">
        <w:rPr>
          <w:rFonts w:ascii="Arial" w:hAnsi="Arial" w:cs="Arial"/>
        </w:rPr>
        <w:t>driving</w:t>
      </w:r>
      <w:r w:rsidR="008848DE">
        <w:rPr>
          <w:rFonts w:ascii="Arial" w:hAnsi="Arial" w:cs="Arial"/>
        </w:rPr>
        <w:t xml:space="preserve"> </w:t>
      </w:r>
      <w:r w:rsidR="00A831E7">
        <w:rPr>
          <w:rFonts w:ascii="Arial" w:hAnsi="Arial" w:cs="Arial"/>
        </w:rPr>
        <w:t xml:space="preserve">Indo-Pacific </w:t>
      </w:r>
      <w:r w:rsidR="008848DE">
        <w:rPr>
          <w:rFonts w:ascii="Arial" w:hAnsi="Arial" w:cs="Arial"/>
        </w:rPr>
        <w:t>seabird colonies (</w:t>
      </w:r>
      <w:r w:rsidR="00B43053" w:rsidRPr="00B43053">
        <w:rPr>
          <w:rFonts w:ascii="Arial" w:hAnsi="Arial" w:cs="Arial"/>
          <w:color w:val="2F5496" w:themeColor="accent1" w:themeShade="BF"/>
        </w:rPr>
        <w:t xml:space="preserve">Amerson 1969; </w:t>
      </w:r>
      <w:r w:rsidR="002226CD" w:rsidRPr="002226CD">
        <w:rPr>
          <w:rFonts w:ascii="Arial" w:hAnsi="Arial" w:cs="Arial"/>
          <w:color w:val="2F5496" w:themeColor="accent1" w:themeShade="BF"/>
        </w:rPr>
        <w:t xml:space="preserve">Berr </w:t>
      </w:r>
      <w:r w:rsidR="002226CD" w:rsidRPr="002226CD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2226CD" w:rsidRPr="002226CD">
        <w:rPr>
          <w:rFonts w:ascii="Arial" w:hAnsi="Arial" w:cs="Arial"/>
          <w:color w:val="2F5496" w:themeColor="accent1" w:themeShade="BF"/>
        </w:rPr>
        <w:t>2023b</w:t>
      </w:r>
      <w:r w:rsidR="00FD53FC">
        <w:rPr>
          <w:rFonts w:ascii="Arial" w:hAnsi="Arial" w:cs="Arial"/>
          <w:color w:val="2F5496" w:themeColor="accent1" w:themeShade="BF"/>
        </w:rPr>
        <w:t>; Schreiber and Schreiber 1984</w:t>
      </w:r>
      <w:r w:rsidR="008848DE">
        <w:rPr>
          <w:rFonts w:ascii="Arial" w:hAnsi="Arial" w:cs="Arial"/>
        </w:rPr>
        <w:t>)</w:t>
      </w:r>
      <w:r w:rsidR="00611C57">
        <w:rPr>
          <w:rFonts w:ascii="Arial" w:hAnsi="Arial" w:cs="Arial"/>
        </w:rPr>
        <w:t>.</w:t>
      </w:r>
    </w:p>
    <w:p w14:paraId="11852A87" w14:textId="77777777" w:rsidR="00520187" w:rsidRDefault="00F53DE1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oceanographic parameters were obtained </w:t>
      </w:r>
      <w:r w:rsidR="006D41B7">
        <w:rPr>
          <w:rFonts w:ascii="Arial" w:hAnsi="Arial" w:cs="Arial"/>
        </w:rPr>
        <w:t xml:space="preserve">from the EU Copernicus Marine Service </w:t>
      </w:r>
      <w:r w:rsidR="00BB58B9">
        <w:rPr>
          <w:rFonts w:ascii="Arial" w:hAnsi="Arial" w:cs="Arial"/>
        </w:rPr>
        <w:t>I</w:t>
      </w:r>
      <w:r w:rsidR="006D41B7">
        <w:rPr>
          <w:rFonts w:ascii="Arial" w:hAnsi="Arial" w:cs="Arial"/>
        </w:rPr>
        <w:t xml:space="preserve">nformation </w:t>
      </w:r>
      <w:r w:rsidR="00BB58B9">
        <w:rPr>
          <w:rFonts w:ascii="Arial" w:hAnsi="Arial" w:cs="Arial"/>
        </w:rPr>
        <w:t xml:space="preserve">data hub </w:t>
      </w:r>
      <w:r w:rsidR="006D41B7">
        <w:rPr>
          <w:rFonts w:ascii="Arial" w:hAnsi="Arial" w:cs="Arial"/>
        </w:rPr>
        <w:t>(</w:t>
      </w:r>
      <w:hyperlink r:id="rId20" w:history="1">
        <w:r w:rsidR="00E26158" w:rsidRPr="007A769A">
          <w:rPr>
            <w:rStyle w:val="Hyperlink"/>
            <w:rFonts w:ascii="Arial" w:hAnsi="Arial" w:cs="Arial"/>
          </w:rPr>
          <w:t>https://data.marine.copernicus.</w:t>
        </w:r>
        <w:r w:rsidR="00E26158" w:rsidRPr="007A769A">
          <w:rPr>
            <w:rStyle w:val="Hyperlink"/>
            <w:rFonts w:ascii="Arial" w:hAnsi="Arial" w:cs="Arial"/>
          </w:rPr>
          <w:t>e</w:t>
        </w:r>
        <w:r w:rsidR="00E26158" w:rsidRPr="007A769A">
          <w:rPr>
            <w:rStyle w:val="Hyperlink"/>
            <w:rFonts w:ascii="Arial" w:hAnsi="Arial" w:cs="Arial"/>
          </w:rPr>
          <w:t>u/products</w:t>
        </w:r>
      </w:hyperlink>
      <w:r w:rsidR="00D07745">
        <w:rPr>
          <w:rFonts w:ascii="Arial" w:hAnsi="Arial" w:cs="Arial"/>
        </w:rPr>
        <w:t xml:space="preserve"> last accessed </w:t>
      </w:r>
      <w:r w:rsidR="002046C6">
        <w:rPr>
          <w:rFonts w:ascii="Arial" w:hAnsi="Arial" w:cs="Arial"/>
        </w:rPr>
        <w:t>24 May 2023</w:t>
      </w:r>
      <w:r w:rsidR="007B6747">
        <w:rPr>
          <w:rFonts w:ascii="Arial" w:hAnsi="Arial" w:cs="Arial"/>
        </w:rPr>
        <w:t xml:space="preserve">) and </w:t>
      </w:r>
      <w:r w:rsidR="001F43E9">
        <w:rPr>
          <w:rFonts w:ascii="Arial" w:hAnsi="Arial" w:cs="Arial"/>
        </w:rPr>
        <w:t xml:space="preserve">measured as 30-year long-term average </w:t>
      </w:r>
      <w:r w:rsidR="00BB58B9">
        <w:rPr>
          <w:rFonts w:ascii="Arial" w:hAnsi="Arial" w:cs="Arial"/>
        </w:rPr>
        <w:t xml:space="preserve">at ca. </w:t>
      </w:r>
      <w:r w:rsidR="00F61C59">
        <w:rPr>
          <w:rFonts w:ascii="Arial" w:hAnsi="Arial" w:cs="Arial"/>
        </w:rPr>
        <w:t xml:space="preserve">100 km circumference around each atoll. </w:t>
      </w:r>
      <w:r w:rsidR="000C4129">
        <w:rPr>
          <w:rFonts w:ascii="Arial" w:hAnsi="Arial" w:cs="Arial"/>
        </w:rPr>
        <w:t>Biogeographic</w:t>
      </w:r>
      <w:r w:rsidR="008C688E">
        <w:rPr>
          <w:rFonts w:ascii="Arial" w:hAnsi="Arial" w:cs="Arial"/>
        </w:rPr>
        <w:t xml:space="preserve"> and environmental</w:t>
      </w:r>
      <w:r w:rsidR="000C4129">
        <w:rPr>
          <w:rFonts w:ascii="Arial" w:hAnsi="Arial" w:cs="Arial"/>
        </w:rPr>
        <w:t xml:space="preserve"> parameters were compiled from literature data and distances measured </w:t>
      </w:r>
      <w:r w:rsidR="00376877">
        <w:rPr>
          <w:rFonts w:ascii="Arial" w:hAnsi="Arial" w:cs="Arial"/>
        </w:rPr>
        <w:t>in</w:t>
      </w:r>
      <w:r w:rsidR="000C4129">
        <w:rPr>
          <w:rFonts w:ascii="Arial" w:hAnsi="Arial" w:cs="Arial"/>
        </w:rPr>
        <w:t xml:space="preserve"> Google Earth </w:t>
      </w:r>
      <w:r w:rsidR="00376877">
        <w:rPr>
          <w:rFonts w:ascii="Arial" w:hAnsi="Arial" w:cs="Arial"/>
        </w:rPr>
        <w:t>10.40.0.2.</w:t>
      </w:r>
      <w:r w:rsidR="008C688E">
        <w:rPr>
          <w:rFonts w:ascii="Arial" w:hAnsi="Arial" w:cs="Arial"/>
        </w:rPr>
        <w:t xml:space="preserve"> </w:t>
      </w:r>
      <w:r w:rsidR="007660C4">
        <w:rPr>
          <w:rFonts w:ascii="Arial" w:hAnsi="Arial" w:cs="Arial"/>
        </w:rPr>
        <w:t xml:space="preserve">Disturbance parameters were obtained from the Historical Hurricane Tracks database of the National Oceanic and Atmospheric Administration (NOAA) </w:t>
      </w:r>
      <w:r w:rsidR="004674F2">
        <w:rPr>
          <w:rFonts w:ascii="Arial" w:hAnsi="Arial" w:cs="Arial"/>
        </w:rPr>
        <w:t>(</w:t>
      </w:r>
      <w:hyperlink r:id="rId21" w:history="1">
        <w:r w:rsidR="001515FC" w:rsidRPr="007A769A">
          <w:rPr>
            <w:rStyle w:val="Hyperlink"/>
            <w:rFonts w:ascii="Arial" w:hAnsi="Arial" w:cs="Arial"/>
          </w:rPr>
          <w:t>https://coast.noaa.gov/hurricanes/</w:t>
        </w:r>
      </w:hyperlink>
      <w:r w:rsidR="002046C6">
        <w:rPr>
          <w:rFonts w:ascii="Arial" w:hAnsi="Arial" w:cs="Arial"/>
        </w:rPr>
        <w:t xml:space="preserve"> last accessed </w:t>
      </w:r>
      <w:r w:rsidR="00612D34">
        <w:rPr>
          <w:rFonts w:ascii="Arial" w:hAnsi="Arial" w:cs="Arial"/>
        </w:rPr>
        <w:t>25 Feb 2023</w:t>
      </w:r>
      <w:r w:rsidR="001515FC">
        <w:rPr>
          <w:rFonts w:ascii="Arial" w:hAnsi="Arial" w:cs="Arial"/>
        </w:rPr>
        <w:t>)</w:t>
      </w:r>
      <w:r w:rsidR="00A13891">
        <w:rPr>
          <w:rFonts w:ascii="Arial" w:hAnsi="Arial" w:cs="Arial"/>
        </w:rPr>
        <w:t xml:space="preserve"> and measured as 90-year cumulative sum at a 50-km polygon around each atoll.</w:t>
      </w:r>
      <w:r w:rsidR="001515FC">
        <w:rPr>
          <w:rFonts w:ascii="Arial" w:hAnsi="Arial" w:cs="Arial"/>
        </w:rPr>
        <w:t xml:space="preserve"> </w:t>
      </w:r>
      <w:r w:rsidR="00D455D6">
        <w:rPr>
          <w:rFonts w:ascii="Arial" w:hAnsi="Arial" w:cs="Arial"/>
        </w:rPr>
        <w:t>Data on ENSO-driven rainfall anomal</w:t>
      </w:r>
      <w:r w:rsidR="00071972">
        <w:rPr>
          <w:rFonts w:ascii="Arial" w:hAnsi="Arial" w:cs="Arial"/>
        </w:rPr>
        <w:t>ies</w:t>
      </w:r>
      <w:r w:rsidR="00D455D6">
        <w:rPr>
          <w:rFonts w:ascii="Arial" w:hAnsi="Arial" w:cs="Arial"/>
        </w:rPr>
        <w:t xml:space="preserve"> </w:t>
      </w:r>
      <w:r w:rsidR="00AC2180">
        <w:rPr>
          <w:rFonts w:ascii="Arial" w:hAnsi="Arial" w:cs="Arial"/>
        </w:rPr>
        <w:t xml:space="preserve">were obtained from the Global Precipitation Climatology Project </w:t>
      </w:r>
      <w:r w:rsidR="00C26CB2">
        <w:rPr>
          <w:rFonts w:ascii="Arial" w:hAnsi="Arial" w:cs="Arial"/>
        </w:rPr>
        <w:t>of the Joint Institute for the Study of the Atmosphere and Ocean (JISAO) (</w:t>
      </w:r>
      <w:hyperlink r:id="rId22" w:history="1">
        <w:r w:rsidR="00C26CB2" w:rsidRPr="007A769A">
          <w:rPr>
            <w:rStyle w:val="Hyperlink"/>
            <w:rFonts w:ascii="Arial" w:hAnsi="Arial" w:cs="Arial"/>
          </w:rPr>
          <w:t>http://research.jisao.washington.edu/data/gpcp/</w:t>
        </w:r>
      </w:hyperlink>
      <w:r w:rsidR="00612D34">
        <w:rPr>
          <w:rFonts w:ascii="Arial" w:hAnsi="Arial" w:cs="Arial"/>
        </w:rPr>
        <w:t xml:space="preserve"> last accessed 24 May 2023</w:t>
      </w:r>
      <w:r w:rsidR="00C26CB2">
        <w:rPr>
          <w:rFonts w:ascii="Arial" w:hAnsi="Arial" w:cs="Arial"/>
        </w:rPr>
        <w:t>).</w:t>
      </w:r>
    </w:p>
    <w:p w14:paraId="73D55277" w14:textId="3E92E9D7" w:rsidR="00CE3658" w:rsidRDefault="00366AC7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estimate how much of the estimated global </w:t>
      </w:r>
      <w:r w:rsidR="00DA7A82">
        <w:rPr>
          <w:rFonts w:ascii="Arial" w:hAnsi="Arial" w:cs="Arial"/>
        </w:rPr>
        <w:t>population size of each seabird species is nesting on atolls, we obtained global population estimates for each species from BirdLife International and Birds of the World</w:t>
      </w:r>
      <w:r w:rsidR="002F19BB">
        <w:rPr>
          <w:rFonts w:ascii="Arial" w:hAnsi="Arial" w:cs="Arial"/>
        </w:rPr>
        <w:t xml:space="preserve"> (</w:t>
      </w:r>
      <w:r w:rsidR="002F19BB" w:rsidRPr="002F19BB">
        <w:rPr>
          <w:rFonts w:ascii="Arial" w:hAnsi="Arial" w:cs="Arial"/>
          <w:color w:val="2F5496" w:themeColor="accent1" w:themeShade="BF"/>
        </w:rPr>
        <w:t xml:space="preserve">Billerman </w:t>
      </w:r>
      <w:r w:rsidR="002F19BB" w:rsidRPr="002F19BB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2F19BB" w:rsidRPr="002F19BB">
        <w:rPr>
          <w:rFonts w:ascii="Arial" w:hAnsi="Arial" w:cs="Arial"/>
          <w:color w:val="2F5496" w:themeColor="accent1" w:themeShade="BF"/>
        </w:rPr>
        <w:t>2020</w:t>
      </w:r>
      <w:r w:rsidR="002F19BB">
        <w:rPr>
          <w:rFonts w:ascii="Arial" w:hAnsi="Arial" w:cs="Arial"/>
        </w:rPr>
        <w:t>)</w:t>
      </w:r>
      <w:r w:rsidR="00DA7A82">
        <w:rPr>
          <w:rFonts w:ascii="Arial" w:hAnsi="Arial" w:cs="Arial"/>
        </w:rPr>
        <w:t>.</w:t>
      </w:r>
    </w:p>
    <w:p w14:paraId="5CAB9A4F" w14:textId="023A8B33" w:rsidR="00106F79" w:rsidRDefault="00106F79" w:rsidP="00DD0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Statistical analyses</w:t>
      </w:r>
    </w:p>
    <w:p w14:paraId="321EFF66" w14:textId="3EB7292B" w:rsidR="00761338" w:rsidRDefault="001F2CCA" w:rsidP="00DD0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Estimating annual nutrient input</w:t>
      </w:r>
      <w:r w:rsidR="00425DBE">
        <w:rPr>
          <w:rFonts w:ascii="Arial" w:hAnsi="Arial" w:cs="Arial"/>
          <w:i/>
          <w:iCs/>
        </w:rPr>
        <w:t>s</w:t>
      </w:r>
    </w:p>
    <w:p w14:paraId="5343654C" w14:textId="729DBB58" w:rsidR="0049450D" w:rsidRDefault="00425DBE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Annual nitrogen and phosphorous inputs</w:t>
      </w:r>
      <w:r w:rsidR="00B067DF">
        <w:rPr>
          <w:rFonts w:ascii="Arial" w:hAnsi="Arial" w:cs="Arial"/>
        </w:rPr>
        <w:t xml:space="preserve"> were calculated using the bioenergetic models in Wilson </w:t>
      </w:r>
      <w:r w:rsidR="00B067DF">
        <w:rPr>
          <w:rFonts w:ascii="Arial" w:hAnsi="Arial" w:cs="Arial"/>
          <w:i/>
          <w:iCs/>
        </w:rPr>
        <w:t xml:space="preserve">et al. </w:t>
      </w:r>
      <w:r w:rsidR="00B067DF">
        <w:rPr>
          <w:rFonts w:ascii="Arial" w:hAnsi="Arial" w:cs="Arial"/>
        </w:rPr>
        <w:t>(</w:t>
      </w:r>
      <w:r w:rsidR="00B067DF" w:rsidRPr="00B067DF">
        <w:rPr>
          <w:rFonts w:ascii="Arial" w:hAnsi="Arial" w:cs="Arial"/>
          <w:color w:val="2F5496" w:themeColor="accent1" w:themeShade="BF"/>
        </w:rPr>
        <w:t>2004</w:t>
      </w:r>
      <w:r w:rsidR="00B067DF">
        <w:rPr>
          <w:rFonts w:ascii="Arial" w:hAnsi="Arial" w:cs="Arial"/>
        </w:rPr>
        <w:t xml:space="preserve">) and Otero </w:t>
      </w:r>
      <w:r w:rsidR="00B067DF">
        <w:rPr>
          <w:rFonts w:ascii="Arial" w:hAnsi="Arial" w:cs="Arial"/>
          <w:i/>
          <w:iCs/>
        </w:rPr>
        <w:t xml:space="preserve">et al. </w:t>
      </w:r>
      <w:r w:rsidR="00B067DF">
        <w:rPr>
          <w:rFonts w:ascii="Arial" w:hAnsi="Arial" w:cs="Arial"/>
        </w:rPr>
        <w:t>(</w:t>
      </w:r>
      <w:r w:rsidR="00B067DF" w:rsidRPr="00B067DF">
        <w:rPr>
          <w:rFonts w:ascii="Arial" w:hAnsi="Arial" w:cs="Arial"/>
          <w:color w:val="2F5496" w:themeColor="accent1" w:themeShade="BF"/>
        </w:rPr>
        <w:t>2018</w:t>
      </w:r>
      <w:r w:rsidR="00B067DF">
        <w:rPr>
          <w:rFonts w:ascii="Arial" w:hAnsi="Arial" w:cs="Arial"/>
        </w:rPr>
        <w:t xml:space="preserve">). </w:t>
      </w:r>
      <w:r w:rsidR="00FA671F">
        <w:rPr>
          <w:rFonts w:ascii="Arial" w:hAnsi="Arial" w:cs="Arial"/>
        </w:rPr>
        <w:t xml:space="preserve">Body weight measurements for each seabird species were obtained from </w:t>
      </w:r>
      <w:r w:rsidR="00DD1A51">
        <w:rPr>
          <w:rFonts w:ascii="Arial" w:hAnsi="Arial" w:cs="Arial"/>
        </w:rPr>
        <w:t xml:space="preserve">the </w:t>
      </w:r>
      <w:r w:rsidR="00532CD4">
        <w:rPr>
          <w:rFonts w:ascii="Arial" w:hAnsi="Arial" w:cs="Arial"/>
        </w:rPr>
        <w:t>AVONET global bird trait database (</w:t>
      </w:r>
      <w:r w:rsidR="00532CD4" w:rsidRPr="00532CD4">
        <w:rPr>
          <w:rFonts w:ascii="Arial" w:hAnsi="Arial" w:cs="Arial"/>
          <w:color w:val="2F5496" w:themeColor="accent1" w:themeShade="BF"/>
        </w:rPr>
        <w:t xml:space="preserve">Tobias </w:t>
      </w:r>
      <w:r w:rsidR="00532CD4" w:rsidRPr="00532CD4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532CD4" w:rsidRPr="00532CD4">
        <w:rPr>
          <w:rFonts w:ascii="Arial" w:hAnsi="Arial" w:cs="Arial"/>
          <w:color w:val="2F5496" w:themeColor="accent1" w:themeShade="BF"/>
        </w:rPr>
        <w:t>2022</w:t>
      </w:r>
      <w:r w:rsidR="00532CD4">
        <w:rPr>
          <w:rFonts w:ascii="Arial" w:hAnsi="Arial" w:cs="Arial"/>
        </w:rPr>
        <w:t>).</w:t>
      </w:r>
      <w:r w:rsidR="009179AE">
        <w:rPr>
          <w:rFonts w:ascii="Arial" w:hAnsi="Arial" w:cs="Arial"/>
        </w:rPr>
        <w:t xml:space="preserve"> </w:t>
      </w:r>
      <w:r w:rsidR="00994DAD">
        <w:rPr>
          <w:rFonts w:ascii="Arial" w:hAnsi="Arial" w:cs="Arial"/>
        </w:rPr>
        <w:t xml:space="preserve">Total excreted nitrogen or phosphorous were </w:t>
      </w:r>
      <w:r w:rsidR="000A03A9">
        <w:rPr>
          <w:rFonts w:ascii="Arial" w:hAnsi="Arial" w:cs="Arial"/>
        </w:rPr>
        <w:t>calculated using</w:t>
      </w:r>
    </w:p>
    <w:p w14:paraId="423F5C2D" w14:textId="430F5D67" w:rsidR="000A03A9" w:rsidRPr="00DA20C2" w:rsidRDefault="00C872D4" w:rsidP="00DD07F9">
      <w:pPr>
        <w:spacing w:line="360" w:lineRule="auto"/>
        <w:contextualSpacing/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N(or P)</m:t>
              </m:r>
            </m:e>
            <m:sub>
              <m:r>
                <w:rPr>
                  <w:rFonts w:ascii="Cambria Math" w:hAnsi="Cambria Math" w:cs="Arial"/>
                </w:rPr>
                <m:t>excr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9.2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0.774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Ec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eff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Nc (or Pc)</m:t>
              </m:r>
            </m:sub>
          </m:sSub>
        </m:oMath>
      </m:oMathPara>
    </w:p>
    <w:p w14:paraId="12F7997C" w14:textId="7A8E509A" w:rsidR="00DA20C2" w:rsidRPr="00985356" w:rsidRDefault="00DA20C2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M is the body mass per bird</w:t>
      </w:r>
      <w:r w:rsidR="00945254">
        <w:rPr>
          <w:rFonts w:ascii="Arial" w:eastAsiaTheme="minorEastAsia" w:hAnsi="Arial" w:cs="Arial"/>
        </w:rPr>
        <w:t xml:space="preserve"> (in g)</w:t>
      </w:r>
      <w:r>
        <w:rPr>
          <w:rFonts w:ascii="Arial" w:eastAsiaTheme="minorEastAsia" w:hAnsi="Arial" w:cs="Arial"/>
        </w:rPr>
        <w:t>, F</w:t>
      </w:r>
      <w:r>
        <w:rPr>
          <w:rFonts w:ascii="Arial" w:eastAsiaTheme="minorEastAsia" w:hAnsi="Arial" w:cs="Arial"/>
          <w:vertAlign w:val="subscript"/>
        </w:rPr>
        <w:t>EC</w:t>
      </w:r>
      <w:r>
        <w:rPr>
          <w:rFonts w:ascii="Arial" w:eastAsiaTheme="minorEastAsia" w:hAnsi="Arial" w:cs="Arial"/>
        </w:rPr>
        <w:t xml:space="preserve"> </w:t>
      </w:r>
      <w:r w:rsidR="007479D2">
        <w:rPr>
          <w:rFonts w:ascii="Arial" w:eastAsiaTheme="minorEastAsia" w:hAnsi="Arial" w:cs="Arial"/>
        </w:rPr>
        <w:t>the energy content of seabird diets</w:t>
      </w:r>
      <w:r w:rsidR="00195E61">
        <w:rPr>
          <w:rFonts w:ascii="Arial" w:eastAsiaTheme="minorEastAsia" w:hAnsi="Arial" w:cs="Arial"/>
        </w:rPr>
        <w:t xml:space="preserve"> (in kJ g</w:t>
      </w:r>
      <w:r w:rsidR="00195E61" w:rsidRPr="00195E61">
        <w:rPr>
          <w:rFonts w:ascii="Arial" w:eastAsiaTheme="minorEastAsia" w:hAnsi="Arial" w:cs="Arial"/>
          <w:vertAlign w:val="superscript"/>
        </w:rPr>
        <w:t>-1</w:t>
      </w:r>
      <w:r w:rsidR="00195E61">
        <w:rPr>
          <w:rFonts w:ascii="Arial" w:eastAsiaTheme="minorEastAsia" w:hAnsi="Arial" w:cs="Arial"/>
        </w:rPr>
        <w:t>)</w:t>
      </w:r>
      <w:r w:rsidR="007479D2">
        <w:rPr>
          <w:rFonts w:ascii="Arial" w:eastAsiaTheme="minorEastAsia" w:hAnsi="Arial" w:cs="Arial"/>
        </w:rPr>
        <w:t>, A</w:t>
      </w:r>
      <w:r w:rsidR="007479D2">
        <w:rPr>
          <w:rFonts w:ascii="Arial" w:eastAsiaTheme="minorEastAsia" w:hAnsi="Arial" w:cs="Arial"/>
          <w:vertAlign w:val="subscript"/>
        </w:rPr>
        <w:t>eff</w:t>
      </w:r>
      <w:r w:rsidR="007479D2">
        <w:rPr>
          <w:rFonts w:ascii="Arial" w:eastAsiaTheme="minorEastAsia" w:hAnsi="Arial" w:cs="Arial"/>
        </w:rPr>
        <w:t xml:space="preserve"> the </w:t>
      </w:r>
      <w:r w:rsidR="00781A1B">
        <w:rPr>
          <w:rFonts w:ascii="Arial" w:eastAsiaTheme="minorEastAsia" w:hAnsi="Arial" w:cs="Arial"/>
        </w:rPr>
        <w:t xml:space="preserve">assimilation </w:t>
      </w:r>
      <w:r w:rsidR="000123E9">
        <w:rPr>
          <w:rFonts w:ascii="Arial" w:eastAsiaTheme="minorEastAsia" w:hAnsi="Arial" w:cs="Arial"/>
        </w:rPr>
        <w:t>of food (in kJ kJ</w:t>
      </w:r>
      <w:r w:rsidR="000123E9" w:rsidRPr="000123E9">
        <w:rPr>
          <w:rFonts w:ascii="Arial" w:eastAsiaTheme="minorEastAsia" w:hAnsi="Arial" w:cs="Arial"/>
          <w:vertAlign w:val="superscript"/>
        </w:rPr>
        <w:t>-1</w:t>
      </w:r>
      <w:r w:rsidR="000123E9">
        <w:rPr>
          <w:rFonts w:ascii="Arial" w:eastAsiaTheme="minorEastAsia" w:hAnsi="Arial" w:cs="Arial"/>
        </w:rPr>
        <w:t>) and F</w:t>
      </w:r>
      <w:r w:rsidR="000123E9">
        <w:rPr>
          <w:rFonts w:ascii="Arial" w:eastAsiaTheme="minorEastAsia" w:hAnsi="Arial" w:cs="Arial"/>
          <w:vertAlign w:val="subscript"/>
        </w:rPr>
        <w:t>NC</w:t>
      </w:r>
      <w:r w:rsidR="000123E9">
        <w:rPr>
          <w:rFonts w:ascii="Arial" w:eastAsiaTheme="minorEastAsia" w:hAnsi="Arial" w:cs="Arial"/>
        </w:rPr>
        <w:t>, or F</w:t>
      </w:r>
      <w:r w:rsidR="000123E9">
        <w:rPr>
          <w:rFonts w:ascii="Arial" w:eastAsiaTheme="minorEastAsia" w:hAnsi="Arial" w:cs="Arial"/>
          <w:vertAlign w:val="subscript"/>
        </w:rPr>
        <w:t>PC</w:t>
      </w:r>
      <w:r w:rsidR="000123E9">
        <w:rPr>
          <w:rFonts w:ascii="Arial" w:eastAsiaTheme="minorEastAsia" w:hAnsi="Arial" w:cs="Arial"/>
        </w:rPr>
        <w:t xml:space="preserve"> respectively, </w:t>
      </w:r>
      <w:r w:rsidR="005D28FD">
        <w:rPr>
          <w:rFonts w:ascii="Arial" w:eastAsiaTheme="minorEastAsia" w:hAnsi="Arial" w:cs="Arial"/>
        </w:rPr>
        <w:t>the nitrogen or phosphorous content of the food (in g N or g P g</w:t>
      </w:r>
      <w:r w:rsidR="005D28FD" w:rsidRPr="005D28FD">
        <w:rPr>
          <w:rFonts w:ascii="Arial" w:eastAsiaTheme="minorEastAsia" w:hAnsi="Arial" w:cs="Arial"/>
          <w:vertAlign w:val="superscript"/>
        </w:rPr>
        <w:t>-1</w:t>
      </w:r>
      <w:r w:rsidR="005D28FD">
        <w:rPr>
          <w:rFonts w:ascii="Arial" w:eastAsiaTheme="minorEastAsia" w:hAnsi="Arial" w:cs="Arial"/>
        </w:rPr>
        <w:t xml:space="preserve"> wet mass). </w:t>
      </w:r>
      <w:r w:rsidR="00C057E0">
        <w:rPr>
          <w:rFonts w:ascii="Arial" w:eastAsiaTheme="minorEastAsia" w:hAnsi="Arial" w:cs="Arial"/>
        </w:rPr>
        <w:t>Values were taken</w:t>
      </w:r>
      <w:r w:rsidR="00985356">
        <w:rPr>
          <w:rFonts w:ascii="Arial" w:eastAsiaTheme="minorEastAsia" w:hAnsi="Arial" w:cs="Arial"/>
        </w:rPr>
        <w:t xml:space="preserve"> from published literature data (</w:t>
      </w:r>
      <w:r w:rsidR="00985356" w:rsidRPr="00985356">
        <w:rPr>
          <w:rFonts w:ascii="Arial" w:eastAsiaTheme="minorEastAsia" w:hAnsi="Arial" w:cs="Arial"/>
          <w:color w:val="2F5496" w:themeColor="accent1" w:themeShade="BF"/>
        </w:rPr>
        <w:t xml:space="preserve">Otero </w:t>
      </w:r>
      <w:r w:rsidR="00985356" w:rsidRPr="00985356">
        <w:rPr>
          <w:rFonts w:ascii="Arial" w:eastAsiaTheme="minorEastAsia" w:hAnsi="Arial" w:cs="Arial"/>
          <w:i/>
          <w:iCs/>
          <w:color w:val="2F5496" w:themeColor="accent1" w:themeShade="BF"/>
        </w:rPr>
        <w:t xml:space="preserve">et al. </w:t>
      </w:r>
      <w:r w:rsidR="00985356" w:rsidRPr="00985356">
        <w:rPr>
          <w:rFonts w:ascii="Arial" w:eastAsiaTheme="minorEastAsia" w:hAnsi="Arial" w:cs="Arial"/>
          <w:color w:val="2F5496" w:themeColor="accent1" w:themeShade="BF"/>
        </w:rPr>
        <w:t>2018</w:t>
      </w:r>
      <w:r w:rsidR="00985356">
        <w:rPr>
          <w:rFonts w:ascii="Arial" w:eastAsiaTheme="minorEastAsia" w:hAnsi="Arial" w:cs="Arial"/>
        </w:rPr>
        <w:t xml:space="preserve">). </w:t>
      </w:r>
      <w:r w:rsidR="00567061">
        <w:rPr>
          <w:rFonts w:ascii="Arial" w:hAnsi="Arial" w:cs="Arial"/>
        </w:rPr>
        <w:t>Calculated amounts of excreted</w:t>
      </w:r>
      <w:r w:rsidR="00985356">
        <w:rPr>
          <w:rFonts w:ascii="Arial" w:hAnsi="Arial" w:cs="Arial"/>
        </w:rPr>
        <w:t xml:space="preserve"> nitrogen </w:t>
      </w:r>
      <w:r w:rsidR="00567061">
        <w:rPr>
          <w:rFonts w:ascii="Arial" w:hAnsi="Arial" w:cs="Arial"/>
        </w:rPr>
        <w:t xml:space="preserve">and phosphorous </w:t>
      </w:r>
      <w:r w:rsidR="00985356">
        <w:rPr>
          <w:rFonts w:ascii="Arial" w:hAnsi="Arial" w:cs="Arial"/>
        </w:rPr>
        <w:t>were adjusted for length of breeding period</w:t>
      </w:r>
      <w:r w:rsidR="00114D82">
        <w:rPr>
          <w:rFonts w:ascii="Arial" w:hAnsi="Arial" w:cs="Arial"/>
        </w:rPr>
        <w:t xml:space="preserve"> for each species, its</w:t>
      </w:r>
      <w:r w:rsidR="00985356">
        <w:rPr>
          <w:rFonts w:ascii="Arial" w:hAnsi="Arial" w:cs="Arial"/>
        </w:rPr>
        <w:t xml:space="preserve"> attendance time at the colony during breeding, and nesting behaviour (burrow nesting, ground nesting, vegetation nesting)</w:t>
      </w:r>
      <w:r w:rsidR="00201019">
        <w:rPr>
          <w:rFonts w:ascii="Arial" w:hAnsi="Arial" w:cs="Arial"/>
        </w:rPr>
        <w:t>,</w:t>
      </w:r>
      <w:r w:rsidR="00985356">
        <w:rPr>
          <w:rFonts w:ascii="Arial" w:hAnsi="Arial" w:cs="Arial"/>
        </w:rPr>
        <w:t xml:space="preserve"> following Wilson </w:t>
      </w:r>
      <w:r w:rsidR="00985356">
        <w:rPr>
          <w:rFonts w:ascii="Arial" w:hAnsi="Arial" w:cs="Arial"/>
          <w:i/>
          <w:iCs/>
        </w:rPr>
        <w:t xml:space="preserve">et al. </w:t>
      </w:r>
      <w:r w:rsidR="00985356">
        <w:rPr>
          <w:rFonts w:ascii="Arial" w:hAnsi="Arial" w:cs="Arial"/>
        </w:rPr>
        <w:t>(</w:t>
      </w:r>
      <w:r w:rsidR="00985356" w:rsidRPr="009179AE">
        <w:rPr>
          <w:rFonts w:ascii="Arial" w:hAnsi="Arial" w:cs="Arial"/>
          <w:color w:val="2F5496" w:themeColor="accent1" w:themeShade="BF"/>
        </w:rPr>
        <w:t>2004</w:t>
      </w:r>
      <w:r w:rsidR="00985356">
        <w:rPr>
          <w:rFonts w:ascii="Arial" w:hAnsi="Arial" w:cs="Arial"/>
        </w:rPr>
        <w:t>).</w:t>
      </w:r>
    </w:p>
    <w:p w14:paraId="6A28ED20" w14:textId="12C2A69B" w:rsidR="001E076E" w:rsidRDefault="00FC25ED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Ammonia emissions were calculated using the mass ratio </w:t>
      </w:r>
      <w:r w:rsidR="00CE5AF9">
        <w:rPr>
          <w:rFonts w:ascii="Arial" w:hAnsi="Arial" w:cs="Arial"/>
        </w:rPr>
        <w:t xml:space="preserve">of 17/14 </w:t>
      </w:r>
      <w:r w:rsidR="00F7239C">
        <w:rPr>
          <w:rFonts w:ascii="Arial" w:hAnsi="Arial" w:cs="Arial"/>
        </w:rPr>
        <w:t>of NH</w:t>
      </w:r>
      <w:r w:rsidR="00F7239C" w:rsidRPr="00F7239C">
        <w:rPr>
          <w:rFonts w:ascii="Arial" w:hAnsi="Arial" w:cs="Arial"/>
          <w:vertAlign w:val="subscript"/>
        </w:rPr>
        <w:t>3</w:t>
      </w:r>
      <w:r w:rsidR="00F7239C">
        <w:rPr>
          <w:rFonts w:ascii="Arial" w:hAnsi="Arial" w:cs="Arial"/>
          <w:vertAlign w:val="subscript"/>
        </w:rPr>
        <w:t xml:space="preserve"> </w:t>
      </w:r>
      <w:r w:rsidR="00F7239C">
        <w:rPr>
          <w:rFonts w:ascii="Arial" w:hAnsi="Arial" w:cs="Arial"/>
        </w:rPr>
        <w:t xml:space="preserve">to nitrogen, and assuming a </w:t>
      </w:r>
      <w:r w:rsidR="00DA2A55">
        <w:rPr>
          <w:rFonts w:ascii="Arial" w:hAnsi="Arial" w:cs="Arial"/>
        </w:rPr>
        <w:t xml:space="preserve">volatilisation rate of 0.7 based on literature values from </w:t>
      </w:r>
      <w:r w:rsidR="00DA2A55" w:rsidRPr="00D631F5">
        <w:rPr>
          <w:rFonts w:ascii="Arial" w:hAnsi="Arial" w:cs="Arial"/>
          <w:i/>
          <w:iCs/>
        </w:rPr>
        <w:t>in-situ</w:t>
      </w:r>
      <w:r w:rsidR="00DA2A55">
        <w:rPr>
          <w:rFonts w:ascii="Arial" w:hAnsi="Arial" w:cs="Arial"/>
        </w:rPr>
        <w:t xml:space="preserve"> measurements on </w:t>
      </w:r>
      <w:r w:rsidR="001E076E">
        <w:rPr>
          <w:rFonts w:ascii="Arial" w:hAnsi="Arial" w:cs="Arial"/>
        </w:rPr>
        <w:t>Indo-Pacific reef islands (</w:t>
      </w:r>
      <w:r w:rsidR="001E076E" w:rsidRPr="001E076E">
        <w:rPr>
          <w:rFonts w:ascii="Arial" w:hAnsi="Arial" w:cs="Arial"/>
          <w:color w:val="2F5496" w:themeColor="accent1" w:themeShade="BF"/>
        </w:rPr>
        <w:t xml:space="preserve">Schmidt </w:t>
      </w:r>
      <w:r w:rsidR="001E076E" w:rsidRPr="001E076E">
        <w:rPr>
          <w:rFonts w:ascii="Arial" w:hAnsi="Arial" w:cs="Arial"/>
          <w:i/>
          <w:iCs/>
          <w:color w:val="2F5496" w:themeColor="accent1" w:themeShade="BF"/>
        </w:rPr>
        <w:t xml:space="preserve">et al. </w:t>
      </w:r>
      <w:r w:rsidR="001E076E" w:rsidRPr="001E076E">
        <w:rPr>
          <w:rFonts w:ascii="Arial" w:hAnsi="Arial" w:cs="Arial"/>
          <w:color w:val="2F5496" w:themeColor="accent1" w:themeShade="BF"/>
        </w:rPr>
        <w:t>20</w:t>
      </w:r>
      <w:r w:rsidR="00381444">
        <w:rPr>
          <w:rFonts w:ascii="Arial" w:hAnsi="Arial" w:cs="Arial"/>
          <w:color w:val="2F5496" w:themeColor="accent1" w:themeShade="BF"/>
        </w:rPr>
        <w:t>1</w:t>
      </w:r>
      <w:r w:rsidR="001E076E" w:rsidRPr="001E076E">
        <w:rPr>
          <w:rFonts w:ascii="Arial" w:hAnsi="Arial" w:cs="Arial"/>
          <w:color w:val="2F5496" w:themeColor="accent1" w:themeShade="BF"/>
        </w:rPr>
        <w:t>0</w:t>
      </w:r>
      <w:r w:rsidR="001E076E">
        <w:rPr>
          <w:rFonts w:ascii="Arial" w:hAnsi="Arial" w:cs="Arial"/>
        </w:rPr>
        <w:t>).</w:t>
      </w:r>
      <w:r w:rsidR="00DD07F9">
        <w:rPr>
          <w:rFonts w:ascii="Arial" w:hAnsi="Arial" w:cs="Arial"/>
        </w:rPr>
        <w:t xml:space="preserve"> </w:t>
      </w:r>
      <w:r w:rsidR="001E076E">
        <w:rPr>
          <w:rFonts w:ascii="Arial" w:hAnsi="Arial" w:cs="Arial"/>
        </w:rPr>
        <w:t xml:space="preserve">The conversion of total seabird biomass to carbon stock was calculated using </w:t>
      </w:r>
      <w:r w:rsidR="00620B1F">
        <w:rPr>
          <w:rFonts w:ascii="Arial" w:hAnsi="Arial" w:cs="Arial"/>
        </w:rPr>
        <w:t xml:space="preserve">the conversion factors in Bar-On </w:t>
      </w:r>
      <w:r w:rsidR="00620B1F">
        <w:rPr>
          <w:rFonts w:ascii="Arial" w:hAnsi="Arial" w:cs="Arial"/>
          <w:i/>
          <w:iCs/>
        </w:rPr>
        <w:t xml:space="preserve">et al. </w:t>
      </w:r>
      <w:r w:rsidR="00620B1F">
        <w:rPr>
          <w:rFonts w:ascii="Arial" w:hAnsi="Arial" w:cs="Arial"/>
        </w:rPr>
        <w:t>(</w:t>
      </w:r>
      <w:r w:rsidR="00620B1F" w:rsidRPr="00620B1F">
        <w:rPr>
          <w:rFonts w:ascii="Arial" w:hAnsi="Arial" w:cs="Arial"/>
          <w:color w:val="2F5496" w:themeColor="accent1" w:themeShade="BF"/>
        </w:rPr>
        <w:t>2018</w:t>
      </w:r>
      <w:r w:rsidR="00620B1F">
        <w:rPr>
          <w:rFonts w:ascii="Arial" w:hAnsi="Arial" w:cs="Arial"/>
        </w:rPr>
        <w:t>).</w:t>
      </w:r>
    </w:p>
    <w:p w14:paraId="3681885F" w14:textId="54B6919B" w:rsidR="00DD07F9" w:rsidRDefault="000E2FFC" w:rsidP="00DD0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Simulating</w:t>
      </w:r>
      <w:r w:rsidR="006A130F">
        <w:rPr>
          <w:rFonts w:ascii="Arial" w:hAnsi="Arial" w:cs="Arial"/>
          <w:i/>
          <w:iCs/>
        </w:rPr>
        <w:t xml:space="preserve"> </w:t>
      </w:r>
      <w:r w:rsidR="004615A9">
        <w:rPr>
          <w:rFonts w:ascii="Arial" w:hAnsi="Arial" w:cs="Arial"/>
          <w:i/>
          <w:iCs/>
        </w:rPr>
        <w:t>f</w:t>
      </w:r>
      <w:r w:rsidR="00DD07F9">
        <w:rPr>
          <w:rFonts w:ascii="Arial" w:hAnsi="Arial" w:cs="Arial"/>
          <w:i/>
          <w:iCs/>
        </w:rPr>
        <w:t>oraging ranges</w:t>
      </w:r>
      <w:r w:rsidR="00297F6E">
        <w:rPr>
          <w:rFonts w:ascii="Arial" w:hAnsi="Arial" w:cs="Arial"/>
          <w:i/>
          <w:iCs/>
        </w:rPr>
        <w:t xml:space="preserve"> around atolls</w:t>
      </w:r>
    </w:p>
    <w:p w14:paraId="6C0F82F9" w14:textId="5A2DA40A" w:rsidR="00DD07F9" w:rsidRDefault="00A85A4E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on maximum and mean </w:t>
      </w:r>
      <w:r w:rsidR="00285ABF">
        <w:rPr>
          <w:rFonts w:ascii="Arial" w:hAnsi="Arial" w:cs="Arial"/>
        </w:rPr>
        <w:t xml:space="preserve">seabird </w:t>
      </w:r>
      <w:r>
        <w:rPr>
          <w:rFonts w:ascii="Arial" w:hAnsi="Arial" w:cs="Arial"/>
        </w:rPr>
        <w:t>foraging ranges were obtained from published GPS-tracking studies (</w:t>
      </w:r>
      <w:r w:rsidRPr="00372BF9">
        <w:rPr>
          <w:rFonts w:ascii="Arial" w:hAnsi="Arial" w:cs="Arial"/>
          <w:color w:val="2F5496" w:themeColor="accent1" w:themeShade="BF"/>
        </w:rPr>
        <w:t xml:space="preserve">see supplementary file S1 for </w:t>
      </w:r>
      <w:r w:rsidR="00372BF9" w:rsidRPr="00372BF9">
        <w:rPr>
          <w:rFonts w:ascii="Arial" w:hAnsi="Arial" w:cs="Arial"/>
          <w:color w:val="2F5496" w:themeColor="accent1" w:themeShade="BF"/>
        </w:rPr>
        <w:t>list of data sources</w:t>
      </w:r>
      <w:r w:rsidR="00372BF9">
        <w:rPr>
          <w:rFonts w:ascii="Arial" w:hAnsi="Arial" w:cs="Arial"/>
        </w:rPr>
        <w:t>).</w:t>
      </w:r>
      <w:r w:rsidR="0009074D">
        <w:rPr>
          <w:rFonts w:ascii="Arial" w:hAnsi="Arial" w:cs="Arial"/>
        </w:rPr>
        <w:t xml:space="preserve"> We only </w:t>
      </w:r>
      <w:r w:rsidR="00B51A40">
        <w:rPr>
          <w:rFonts w:ascii="Arial" w:hAnsi="Arial" w:cs="Arial"/>
        </w:rPr>
        <w:t>included studies that tracked seabird foraging</w:t>
      </w:r>
      <w:r w:rsidR="0009074D">
        <w:rPr>
          <w:rFonts w:ascii="Arial" w:hAnsi="Arial" w:cs="Arial"/>
        </w:rPr>
        <w:t xml:space="preserve"> </w:t>
      </w:r>
      <w:r w:rsidR="00B51A40">
        <w:rPr>
          <w:rFonts w:ascii="Arial" w:hAnsi="Arial" w:cs="Arial"/>
        </w:rPr>
        <w:t>during nesting season</w:t>
      </w:r>
      <w:r w:rsidR="00F85B17">
        <w:rPr>
          <w:rFonts w:ascii="Arial" w:hAnsi="Arial" w:cs="Arial"/>
        </w:rPr>
        <w:t>.</w:t>
      </w:r>
      <w:r w:rsidR="00B51A40">
        <w:rPr>
          <w:rFonts w:ascii="Arial" w:hAnsi="Arial" w:cs="Arial"/>
        </w:rPr>
        <w:t xml:space="preserve"> </w:t>
      </w:r>
      <w:r w:rsidR="0009074D">
        <w:rPr>
          <w:rFonts w:ascii="Arial" w:hAnsi="Arial" w:cs="Arial"/>
        </w:rPr>
        <w:t xml:space="preserve">For each seabird species, we </w:t>
      </w:r>
      <w:r w:rsidR="00F85B17">
        <w:rPr>
          <w:rFonts w:ascii="Arial" w:hAnsi="Arial" w:cs="Arial"/>
        </w:rPr>
        <w:t>used</w:t>
      </w:r>
      <w:r w:rsidR="0009074D">
        <w:rPr>
          <w:rFonts w:ascii="Arial" w:hAnsi="Arial" w:cs="Arial"/>
        </w:rPr>
        <w:t xml:space="preserve"> the mean maximum foraging distance </w:t>
      </w:r>
      <w:r w:rsidR="00F85B17">
        <w:rPr>
          <w:rFonts w:ascii="Arial" w:hAnsi="Arial" w:cs="Arial"/>
        </w:rPr>
        <w:t xml:space="preserve">and reported variabilities (standard deviations) to simulate </w:t>
      </w:r>
      <w:r w:rsidR="001A2CF6">
        <w:rPr>
          <w:rFonts w:ascii="Arial" w:hAnsi="Arial" w:cs="Arial"/>
        </w:rPr>
        <w:t xml:space="preserve">foraging distance under a Gaussian distribution, assuming no </w:t>
      </w:r>
      <w:r w:rsidR="008C68A3">
        <w:rPr>
          <w:rFonts w:ascii="Arial" w:hAnsi="Arial" w:cs="Arial"/>
        </w:rPr>
        <w:t xml:space="preserve">biased </w:t>
      </w:r>
      <w:r w:rsidR="001A2CF6">
        <w:rPr>
          <w:rFonts w:ascii="Arial" w:hAnsi="Arial" w:cs="Arial"/>
        </w:rPr>
        <w:t xml:space="preserve">directionality </w:t>
      </w:r>
      <w:r w:rsidR="008C68A3">
        <w:rPr>
          <w:rFonts w:ascii="Arial" w:hAnsi="Arial" w:cs="Arial"/>
        </w:rPr>
        <w:t>of each simulated foraging trip</w:t>
      </w:r>
      <w:r w:rsidR="009750CE">
        <w:rPr>
          <w:rFonts w:ascii="Arial" w:hAnsi="Arial" w:cs="Arial"/>
        </w:rPr>
        <w:t xml:space="preserve">. </w:t>
      </w:r>
      <w:r w:rsidR="00FE5010">
        <w:rPr>
          <w:rFonts w:ascii="Arial" w:hAnsi="Arial" w:cs="Arial"/>
        </w:rPr>
        <w:t xml:space="preserve">We then calculated the 50% highest density region interval </w:t>
      </w:r>
      <w:r w:rsidR="008C76B5">
        <w:rPr>
          <w:rFonts w:ascii="Arial" w:hAnsi="Arial" w:cs="Arial"/>
        </w:rPr>
        <w:t xml:space="preserve">around each atoll were its </w:t>
      </w:r>
      <w:r w:rsidR="00525603">
        <w:rPr>
          <w:rFonts w:ascii="Arial" w:hAnsi="Arial" w:cs="Arial"/>
        </w:rPr>
        <w:t>seabird colony forages during breeding season</w:t>
      </w:r>
      <w:r w:rsidR="00593E66">
        <w:rPr>
          <w:rFonts w:ascii="Arial" w:hAnsi="Arial" w:cs="Arial"/>
        </w:rPr>
        <w:t>.</w:t>
      </w:r>
    </w:p>
    <w:p w14:paraId="4CD4A5A3" w14:textId="77777777" w:rsidR="00DD07F9" w:rsidRPr="00DD07F9" w:rsidRDefault="00DD07F9" w:rsidP="00DD07F9">
      <w:pPr>
        <w:spacing w:line="360" w:lineRule="auto"/>
        <w:contextualSpacing/>
        <w:jc w:val="both"/>
        <w:rPr>
          <w:rFonts w:ascii="Arial" w:hAnsi="Arial" w:cs="Arial"/>
        </w:rPr>
      </w:pPr>
    </w:p>
    <w:p w14:paraId="451B97E8" w14:textId="1B4CB1AD" w:rsidR="00CA4528" w:rsidRPr="00382325" w:rsidRDefault="00CA4528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382325">
        <w:rPr>
          <w:rFonts w:ascii="Arial" w:hAnsi="Arial" w:cs="Arial"/>
          <w:b/>
          <w:bCs/>
        </w:rPr>
        <w:t>Acknowledgements</w:t>
      </w:r>
    </w:p>
    <w:p w14:paraId="45FB7239" w14:textId="2F2A9843" w:rsidR="00491D19" w:rsidRPr="00491D19" w:rsidRDefault="00491D19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Financial support </w:t>
      </w:r>
      <w:r w:rsidR="006460BC">
        <w:rPr>
          <w:rFonts w:ascii="Arial" w:hAnsi="Arial" w:cs="Arial"/>
        </w:rPr>
        <w:t>for Se.S. provided by a Walter Benjamin-fellowship (STE 3139/1) of the German Research Foundation.</w:t>
      </w:r>
    </w:p>
    <w:p w14:paraId="3F3DC226" w14:textId="77777777" w:rsidR="00AB6CFD" w:rsidRDefault="00AB6CFD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</w:p>
    <w:p w14:paraId="54D0F7C0" w14:textId="48F3778A" w:rsidR="003A799A" w:rsidRDefault="003A799A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commentRangeStart w:id="3"/>
      <w:r w:rsidRPr="00382325">
        <w:rPr>
          <w:rFonts w:ascii="Arial" w:hAnsi="Arial" w:cs="Arial"/>
          <w:b/>
          <w:bCs/>
        </w:rPr>
        <w:t>References</w:t>
      </w:r>
      <w:commentRangeEnd w:id="3"/>
      <w:r w:rsidR="003139CE" w:rsidRPr="00382325">
        <w:rPr>
          <w:rStyle w:val="CommentReference"/>
          <w:rFonts w:ascii="Arial" w:hAnsi="Arial" w:cs="Arial"/>
          <w:sz w:val="22"/>
          <w:szCs w:val="22"/>
        </w:rPr>
        <w:commentReference w:id="3"/>
      </w:r>
    </w:p>
    <w:p w14:paraId="63D09EC2" w14:textId="4BAC3072" w:rsidR="00032691" w:rsidRDefault="00032691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W.</w:t>
      </w:r>
      <w:r w:rsidR="007B77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M. </w:t>
      </w:r>
      <w:r w:rsidR="00130AAC">
        <w:rPr>
          <w:rFonts w:ascii="Arial" w:hAnsi="Arial" w:cs="Arial"/>
        </w:rPr>
        <w:t>Goldberg</w:t>
      </w:r>
      <w:r>
        <w:rPr>
          <w:rFonts w:ascii="Arial" w:hAnsi="Arial" w:cs="Arial"/>
        </w:rPr>
        <w:t xml:space="preserve">, Atolls of the world: revisiting the original checklist. </w:t>
      </w:r>
      <w:r>
        <w:rPr>
          <w:rFonts w:ascii="Arial" w:hAnsi="Arial" w:cs="Arial"/>
          <w:i/>
          <w:iCs/>
        </w:rPr>
        <w:t>Atoll Re</w:t>
      </w:r>
      <w:r w:rsidR="00E73EAF">
        <w:rPr>
          <w:rFonts w:ascii="Arial" w:hAnsi="Arial" w:cs="Arial"/>
          <w:i/>
          <w:iCs/>
        </w:rPr>
        <w:t>s.</w:t>
      </w:r>
      <w:r>
        <w:rPr>
          <w:rFonts w:ascii="Arial" w:hAnsi="Arial" w:cs="Arial"/>
          <w:i/>
          <w:iCs/>
        </w:rPr>
        <w:t xml:space="preserve"> Bul</w:t>
      </w:r>
      <w:r w:rsidR="00E73EAF">
        <w:rPr>
          <w:rFonts w:ascii="Arial" w:hAnsi="Arial" w:cs="Arial"/>
          <w:i/>
          <w:iCs/>
        </w:rPr>
        <w:t>l.</w:t>
      </w:r>
      <w:r w:rsidR="00A7412A">
        <w:rPr>
          <w:rFonts w:ascii="Arial" w:hAnsi="Arial" w:cs="Arial"/>
          <w:i/>
          <w:iCs/>
        </w:rPr>
        <w:t xml:space="preserve"> </w:t>
      </w:r>
      <w:r w:rsidR="00A7412A">
        <w:rPr>
          <w:rFonts w:ascii="Arial" w:hAnsi="Arial" w:cs="Arial"/>
          <w:b/>
          <w:bCs/>
        </w:rPr>
        <w:t>610</w:t>
      </w:r>
      <w:r w:rsidR="00A7412A">
        <w:rPr>
          <w:rFonts w:ascii="Arial" w:hAnsi="Arial" w:cs="Arial"/>
        </w:rPr>
        <w:t>, 1-47 (2016).</w:t>
      </w:r>
    </w:p>
    <w:p w14:paraId="0A1E2F18" w14:textId="11B14411" w:rsidR="004700EA" w:rsidRDefault="004700EA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6E2490">
        <w:rPr>
          <w:rFonts w:ascii="Arial" w:hAnsi="Arial" w:cs="Arial"/>
        </w:rPr>
        <w:t xml:space="preserve">P.D. Nunn, </w:t>
      </w:r>
      <w:r w:rsidR="006E2490" w:rsidRPr="006E2490">
        <w:rPr>
          <w:rFonts w:ascii="Arial" w:hAnsi="Arial" w:cs="Arial"/>
        </w:rPr>
        <w:t>L. Kumar, I. Eliot, R. F. McLean</w:t>
      </w:r>
      <w:r w:rsidR="006E2490">
        <w:rPr>
          <w:rFonts w:ascii="Arial" w:hAnsi="Arial" w:cs="Arial"/>
        </w:rPr>
        <w:t xml:space="preserve">, </w:t>
      </w:r>
      <w:r w:rsidR="00E54E23">
        <w:rPr>
          <w:rFonts w:ascii="Arial" w:hAnsi="Arial" w:cs="Arial"/>
        </w:rPr>
        <w:t xml:space="preserve">Classifying Pacific islands. </w:t>
      </w:r>
      <w:r w:rsidR="00E54E23">
        <w:rPr>
          <w:rFonts w:ascii="Arial" w:hAnsi="Arial" w:cs="Arial"/>
          <w:i/>
          <w:iCs/>
        </w:rPr>
        <w:t>Geosci. Lett.</w:t>
      </w:r>
      <w:r w:rsidR="00FA2D97">
        <w:rPr>
          <w:rFonts w:ascii="Arial" w:hAnsi="Arial" w:cs="Arial"/>
          <w:i/>
          <w:iCs/>
        </w:rPr>
        <w:t xml:space="preserve"> </w:t>
      </w:r>
      <w:r w:rsidR="00FA2D97">
        <w:rPr>
          <w:rFonts w:ascii="Arial" w:hAnsi="Arial" w:cs="Arial"/>
          <w:b/>
          <w:bCs/>
        </w:rPr>
        <w:t>3</w:t>
      </w:r>
      <w:r w:rsidR="00FA2D97">
        <w:rPr>
          <w:rFonts w:ascii="Arial" w:hAnsi="Arial" w:cs="Arial"/>
        </w:rPr>
        <w:t>, 7 (2016).</w:t>
      </w:r>
    </w:p>
    <w:p w14:paraId="0D9CC795" w14:textId="1E81A22A" w:rsidR="0088094F" w:rsidRPr="00FA2D97" w:rsidRDefault="002424E1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72253A">
        <w:rPr>
          <w:rFonts w:ascii="Arial" w:hAnsi="Arial" w:cs="Arial"/>
        </w:rPr>
        <w:t>ntergovernmental Panel on Climate Change</w:t>
      </w:r>
      <w:r w:rsidR="00034D5F">
        <w:rPr>
          <w:rFonts w:ascii="Arial" w:hAnsi="Arial" w:cs="Arial"/>
        </w:rPr>
        <w:t>,</w:t>
      </w:r>
      <w:r w:rsidR="00E3098F">
        <w:rPr>
          <w:rFonts w:ascii="Arial" w:hAnsi="Arial" w:cs="Arial"/>
        </w:rPr>
        <w:t xml:space="preserve"> </w:t>
      </w:r>
      <w:r w:rsidR="00393C24">
        <w:rPr>
          <w:rFonts w:ascii="Arial" w:hAnsi="Arial" w:cs="Arial"/>
        </w:rPr>
        <w:t>“</w:t>
      </w:r>
      <w:r w:rsidR="00324CEF">
        <w:rPr>
          <w:rFonts w:ascii="Arial" w:hAnsi="Arial" w:cs="Arial"/>
        </w:rPr>
        <w:t xml:space="preserve">IPCC </w:t>
      </w:r>
      <w:r w:rsidR="00E3098F">
        <w:rPr>
          <w:rFonts w:ascii="Arial" w:hAnsi="Arial" w:cs="Arial"/>
        </w:rPr>
        <w:t>Climate change 2023: synthesis report. Contribution of working groups I, II and III to the Sixth</w:t>
      </w:r>
      <w:r w:rsidR="0072253A">
        <w:rPr>
          <w:rFonts w:ascii="Arial" w:hAnsi="Arial" w:cs="Arial"/>
        </w:rPr>
        <w:t xml:space="preserve"> Assessment Report</w:t>
      </w:r>
      <w:r w:rsidR="00BB308C">
        <w:rPr>
          <w:rFonts w:ascii="Arial" w:hAnsi="Arial" w:cs="Arial"/>
        </w:rPr>
        <w:t>”</w:t>
      </w:r>
      <w:r w:rsidR="0072253A">
        <w:rPr>
          <w:rFonts w:ascii="Arial" w:hAnsi="Arial" w:cs="Arial"/>
        </w:rPr>
        <w:t xml:space="preserve"> </w:t>
      </w:r>
      <w:r w:rsidR="00034D5F">
        <w:rPr>
          <w:rFonts w:ascii="Arial" w:hAnsi="Arial" w:cs="Arial"/>
        </w:rPr>
        <w:t>H. Lee</w:t>
      </w:r>
      <w:r w:rsidR="00BB308C">
        <w:rPr>
          <w:rFonts w:ascii="Arial" w:hAnsi="Arial" w:cs="Arial"/>
        </w:rPr>
        <w:t xml:space="preserve">, </w:t>
      </w:r>
      <w:r w:rsidR="00034D5F">
        <w:rPr>
          <w:rFonts w:ascii="Arial" w:hAnsi="Arial" w:cs="Arial"/>
        </w:rPr>
        <w:t xml:space="preserve">J. Romero </w:t>
      </w:r>
      <w:r w:rsidR="00BB308C">
        <w:rPr>
          <w:rFonts w:ascii="Arial" w:hAnsi="Arial" w:cs="Arial"/>
        </w:rPr>
        <w:t>Eds</w:t>
      </w:r>
      <w:r w:rsidR="00D625CA">
        <w:rPr>
          <w:rFonts w:ascii="Arial" w:hAnsi="Arial" w:cs="Arial"/>
        </w:rPr>
        <w:t xml:space="preserve">. </w:t>
      </w:r>
      <w:r w:rsidR="00BB308C">
        <w:rPr>
          <w:rFonts w:ascii="Arial" w:hAnsi="Arial" w:cs="Arial"/>
        </w:rPr>
        <w:t>(</w:t>
      </w:r>
      <w:r w:rsidR="00D625CA">
        <w:rPr>
          <w:rFonts w:ascii="Arial" w:hAnsi="Arial" w:cs="Arial"/>
        </w:rPr>
        <w:t>IPCC Geneva, Switzerland</w:t>
      </w:r>
      <w:r w:rsidR="00BB308C">
        <w:rPr>
          <w:rFonts w:ascii="Arial" w:hAnsi="Arial" w:cs="Arial"/>
        </w:rPr>
        <w:t>, 2023)</w:t>
      </w:r>
      <w:r w:rsidR="00D625CA">
        <w:rPr>
          <w:rFonts w:ascii="Arial" w:hAnsi="Arial" w:cs="Arial"/>
        </w:rPr>
        <w:t>, pp. 35-115</w:t>
      </w:r>
      <w:r w:rsidR="00034D5F">
        <w:rPr>
          <w:rFonts w:ascii="Arial" w:hAnsi="Arial" w:cs="Arial"/>
        </w:rPr>
        <w:t>.</w:t>
      </w:r>
    </w:p>
    <w:p w14:paraId="18276051" w14:textId="4DF0D084" w:rsidR="006E2490" w:rsidRPr="00300BA1" w:rsidRDefault="00E04CF0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E. Beetham, P. S. Kench, S. Popinet, </w:t>
      </w:r>
      <w:r w:rsidR="00300BA1">
        <w:rPr>
          <w:rFonts w:ascii="Arial" w:hAnsi="Arial" w:cs="Arial"/>
        </w:rPr>
        <w:t xml:space="preserve">Future reef growth can mitigate physical impacts of sea-level rise on atoll islands. </w:t>
      </w:r>
      <w:r w:rsidR="00300BA1">
        <w:rPr>
          <w:rFonts w:ascii="Arial" w:hAnsi="Arial" w:cs="Arial"/>
          <w:i/>
          <w:iCs/>
        </w:rPr>
        <w:t xml:space="preserve">Earth’s Future </w:t>
      </w:r>
      <w:r w:rsidR="00300BA1">
        <w:rPr>
          <w:rFonts w:ascii="Arial" w:hAnsi="Arial" w:cs="Arial"/>
          <w:b/>
          <w:bCs/>
        </w:rPr>
        <w:t>5</w:t>
      </w:r>
      <w:r w:rsidR="00300BA1">
        <w:rPr>
          <w:rFonts w:ascii="Arial" w:hAnsi="Arial" w:cs="Arial"/>
        </w:rPr>
        <w:t>, 1002-1014 (</w:t>
      </w:r>
      <w:r w:rsidR="00DA6FDE">
        <w:rPr>
          <w:rFonts w:ascii="Arial" w:hAnsi="Arial" w:cs="Arial"/>
        </w:rPr>
        <w:t>2017).</w:t>
      </w:r>
    </w:p>
    <w:p w14:paraId="71658474" w14:textId="333D4B03" w:rsidR="006E2490" w:rsidRDefault="008D0046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G. Masselink, E. Beetham, P. S. Kench, Coral reef islands can accrete vertically in response to sea level rise. </w:t>
      </w:r>
      <w:r w:rsidR="009D722B">
        <w:rPr>
          <w:rFonts w:ascii="Arial" w:hAnsi="Arial" w:cs="Arial"/>
          <w:i/>
          <w:iCs/>
        </w:rPr>
        <w:t xml:space="preserve">Sci. Adv. </w:t>
      </w:r>
      <w:r w:rsidR="009D722B">
        <w:rPr>
          <w:rFonts w:ascii="Arial" w:hAnsi="Arial" w:cs="Arial"/>
          <w:b/>
          <w:bCs/>
        </w:rPr>
        <w:t>6</w:t>
      </w:r>
      <w:r w:rsidR="009D722B">
        <w:rPr>
          <w:rFonts w:ascii="Arial" w:hAnsi="Arial" w:cs="Arial"/>
        </w:rPr>
        <w:t xml:space="preserve">, </w:t>
      </w:r>
      <w:r w:rsidR="00897A27">
        <w:rPr>
          <w:rFonts w:ascii="Arial" w:hAnsi="Arial" w:cs="Arial"/>
        </w:rPr>
        <w:t>eaay3656 (2020).</w:t>
      </w:r>
    </w:p>
    <w:p w14:paraId="35D139D0" w14:textId="2306A5FA" w:rsidR="00897A27" w:rsidRDefault="00667872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667872">
        <w:rPr>
          <w:rFonts w:ascii="Arial" w:hAnsi="Arial" w:cs="Arial"/>
        </w:rPr>
        <w:t xml:space="preserve">P. S. Kench, C. Liang, M. R. Ford, S. D. Owen, M. Aslam, E. </w:t>
      </w:r>
      <w:r>
        <w:rPr>
          <w:rFonts w:ascii="Arial" w:hAnsi="Arial" w:cs="Arial"/>
        </w:rPr>
        <w:t>J. Ryan, T. Turner, E. Beetham, M. E. Dickson, W. Stephenson, A. Vila-Concejo, R. F. McLean, Reef islands have continually adjusted to environmental change over the past two millennia</w:t>
      </w:r>
      <w:r w:rsidR="00351527">
        <w:rPr>
          <w:rFonts w:ascii="Arial" w:hAnsi="Arial" w:cs="Arial"/>
        </w:rPr>
        <w:t xml:space="preserve">. </w:t>
      </w:r>
      <w:r w:rsidR="00351527">
        <w:rPr>
          <w:rFonts w:ascii="Arial" w:hAnsi="Arial" w:cs="Arial"/>
          <w:i/>
          <w:iCs/>
        </w:rPr>
        <w:t xml:space="preserve">Nat. Comm. </w:t>
      </w:r>
      <w:r w:rsidR="00351527">
        <w:rPr>
          <w:rFonts w:ascii="Arial" w:hAnsi="Arial" w:cs="Arial"/>
          <w:b/>
          <w:bCs/>
        </w:rPr>
        <w:t>14</w:t>
      </w:r>
      <w:r w:rsidR="00351527">
        <w:rPr>
          <w:rFonts w:ascii="Arial" w:hAnsi="Arial" w:cs="Arial"/>
        </w:rPr>
        <w:t xml:space="preserve">, </w:t>
      </w:r>
      <w:r w:rsidR="00F20E49">
        <w:rPr>
          <w:rFonts w:ascii="Arial" w:hAnsi="Arial" w:cs="Arial"/>
        </w:rPr>
        <w:t>508 (2023).</w:t>
      </w:r>
    </w:p>
    <w:p w14:paraId="3C5FB201" w14:textId="36A38FE4" w:rsidR="00F20E49" w:rsidRPr="001249B2" w:rsidRDefault="00F80D9B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F80D9B">
        <w:rPr>
          <w:rFonts w:ascii="Arial" w:hAnsi="Arial" w:cs="Arial"/>
        </w:rPr>
        <w:t>S. Steibl, P. S. Kench, H. S. Young, A. S. Wegmann, N. D. Holmes, N. Bunbury, T. H. Teava</w:t>
      </w:r>
      <w:r>
        <w:rPr>
          <w:rFonts w:ascii="Arial" w:hAnsi="Arial" w:cs="Arial"/>
        </w:rPr>
        <w:t xml:space="preserve">i-Murphy, N. Davies, F. Murphy, J. C. Russell, Rethinking atoll futures: local resilience to global challenges </w:t>
      </w:r>
      <w:r>
        <w:rPr>
          <w:rFonts w:ascii="Arial" w:hAnsi="Arial" w:cs="Arial"/>
          <w:i/>
          <w:iCs/>
        </w:rPr>
        <w:t>T</w:t>
      </w:r>
      <w:r w:rsidR="001249B2">
        <w:rPr>
          <w:rFonts w:ascii="Arial" w:hAnsi="Arial" w:cs="Arial"/>
          <w:i/>
          <w:iCs/>
        </w:rPr>
        <w:t xml:space="preserve">rends Ecol. Evol. </w:t>
      </w:r>
      <w:r w:rsidR="001249B2">
        <w:rPr>
          <w:rFonts w:ascii="Arial" w:hAnsi="Arial" w:cs="Arial"/>
        </w:rPr>
        <w:t>1-9 (2023).</w:t>
      </w:r>
    </w:p>
    <w:p w14:paraId="1C9B0126" w14:textId="7337D092" w:rsidR="006E2490" w:rsidRPr="00681E92" w:rsidRDefault="00600042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J. Barnett, S. Jarillo, S. E. Swearer, C. E. Lovelock, A. Pomeroy, T. Konlechner, E. Waters, R. L. Morris, R. Lowe, Nature-based solutions for atoll habitability</w:t>
      </w:r>
      <w:r w:rsidR="00681E92">
        <w:rPr>
          <w:rFonts w:ascii="Arial" w:hAnsi="Arial" w:cs="Arial"/>
        </w:rPr>
        <w:t xml:space="preserve">. </w:t>
      </w:r>
      <w:r w:rsidR="00681E92">
        <w:rPr>
          <w:rFonts w:ascii="Arial" w:hAnsi="Arial" w:cs="Arial"/>
          <w:i/>
          <w:iCs/>
        </w:rPr>
        <w:t xml:space="preserve">Phil. Trans. R. Soc. B. </w:t>
      </w:r>
      <w:r w:rsidR="00681E92">
        <w:rPr>
          <w:rFonts w:ascii="Arial" w:hAnsi="Arial" w:cs="Arial"/>
          <w:b/>
          <w:bCs/>
        </w:rPr>
        <w:t>377</w:t>
      </w:r>
      <w:r w:rsidR="00681E92">
        <w:rPr>
          <w:rFonts w:ascii="Arial" w:hAnsi="Arial" w:cs="Arial"/>
        </w:rPr>
        <w:t>, 20210124 (2022)</w:t>
      </w:r>
    </w:p>
    <w:p w14:paraId="5BB4F17D" w14:textId="71EDB19E" w:rsidR="006E2490" w:rsidRDefault="00B90497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B90497">
        <w:rPr>
          <w:rFonts w:ascii="Arial" w:hAnsi="Arial" w:cs="Arial"/>
        </w:rPr>
        <w:t>S. Brown, R. J. Nicholls, A. Bloodworth</w:t>
      </w:r>
      <w:r>
        <w:rPr>
          <w:rFonts w:ascii="Arial" w:hAnsi="Arial" w:cs="Arial"/>
        </w:rPr>
        <w:t xml:space="preserve">, O. Bragg, A. Clauss, S. Field, L. Gibbons, M. </w:t>
      </w:r>
      <w:r w:rsidR="00A505F4">
        <w:rPr>
          <w:rFonts w:ascii="Arial" w:hAnsi="Arial" w:cs="Arial"/>
        </w:rPr>
        <w:t xml:space="preserve">Pladaité, M. Szuplewski, J. Watling, A. Shareef, Pathways to sustain atolls under rising sea levels through land claim and island raising. </w:t>
      </w:r>
      <w:r w:rsidR="00A505F4">
        <w:rPr>
          <w:rFonts w:ascii="Arial" w:hAnsi="Arial" w:cs="Arial"/>
          <w:i/>
          <w:iCs/>
        </w:rPr>
        <w:t xml:space="preserve">Environ. Res.: Climate </w:t>
      </w:r>
      <w:r w:rsidR="00A505F4">
        <w:rPr>
          <w:rFonts w:ascii="Arial" w:hAnsi="Arial" w:cs="Arial"/>
          <w:b/>
          <w:bCs/>
        </w:rPr>
        <w:t>2</w:t>
      </w:r>
      <w:r w:rsidR="00A505F4">
        <w:rPr>
          <w:rFonts w:ascii="Arial" w:hAnsi="Arial" w:cs="Arial"/>
        </w:rPr>
        <w:t>, 015005 (2023).</w:t>
      </w:r>
    </w:p>
    <w:p w14:paraId="4218F3DC" w14:textId="4E4B82FA" w:rsidR="00A36E71" w:rsidRDefault="00A36E71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R. Stoddart, </w:t>
      </w:r>
      <w:r w:rsidR="00A51429">
        <w:rPr>
          <w:rFonts w:ascii="Arial" w:hAnsi="Arial" w:cs="Arial"/>
        </w:rPr>
        <w:t xml:space="preserve">The Aldabra affair. </w:t>
      </w:r>
      <w:r w:rsidR="00A51429">
        <w:rPr>
          <w:rFonts w:ascii="Arial" w:hAnsi="Arial" w:cs="Arial"/>
          <w:i/>
          <w:iCs/>
        </w:rPr>
        <w:t xml:space="preserve">Biol. Conserv. </w:t>
      </w:r>
      <w:r w:rsidR="00A51429">
        <w:rPr>
          <w:rFonts w:ascii="Arial" w:hAnsi="Arial" w:cs="Arial"/>
          <w:b/>
          <w:bCs/>
        </w:rPr>
        <w:t>1</w:t>
      </w:r>
      <w:r w:rsidR="00A51429">
        <w:rPr>
          <w:rFonts w:ascii="Arial" w:hAnsi="Arial" w:cs="Arial"/>
        </w:rPr>
        <w:t>, 63-69 (1968).</w:t>
      </w:r>
    </w:p>
    <w:p w14:paraId="74CD84B4" w14:textId="14B06126" w:rsidR="00670E05" w:rsidRDefault="00FA097A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FA097A">
        <w:rPr>
          <w:rFonts w:ascii="Arial" w:hAnsi="Arial" w:cs="Arial"/>
        </w:rPr>
        <w:t>N. Myers, R. A. Mittermeier, C. G. Mittermeier, G. A. B. da Fonseca, J. Kent, Biodiversity hotspots for conservation p</w:t>
      </w:r>
      <w:r>
        <w:rPr>
          <w:rFonts w:ascii="Arial" w:hAnsi="Arial" w:cs="Arial"/>
        </w:rPr>
        <w:t>riorities</w:t>
      </w:r>
      <w:r w:rsidR="001F519E">
        <w:rPr>
          <w:rFonts w:ascii="Arial" w:hAnsi="Arial" w:cs="Arial"/>
        </w:rPr>
        <w:t xml:space="preserve">. </w:t>
      </w:r>
      <w:r w:rsidR="001F519E">
        <w:rPr>
          <w:rFonts w:ascii="Arial" w:hAnsi="Arial" w:cs="Arial"/>
          <w:i/>
          <w:iCs/>
        </w:rPr>
        <w:t xml:space="preserve">Nature </w:t>
      </w:r>
      <w:r w:rsidR="001F519E">
        <w:rPr>
          <w:rFonts w:ascii="Arial" w:hAnsi="Arial" w:cs="Arial"/>
          <w:b/>
          <w:bCs/>
        </w:rPr>
        <w:t>403</w:t>
      </w:r>
      <w:r w:rsidR="001F519E">
        <w:rPr>
          <w:rFonts w:ascii="Arial" w:hAnsi="Arial" w:cs="Arial"/>
        </w:rPr>
        <w:t>, 853-858 (2000).</w:t>
      </w:r>
    </w:p>
    <w:p w14:paraId="6A23D6BD" w14:textId="382FDABC" w:rsidR="001F519E" w:rsidRDefault="001F519E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1F519E">
        <w:rPr>
          <w:rFonts w:ascii="Arial" w:hAnsi="Arial" w:cs="Arial"/>
        </w:rPr>
        <w:t xml:space="preserve">R. R. Thaman, Atolls </w:t>
      </w:r>
      <w:r>
        <w:rPr>
          <w:rFonts w:ascii="Arial" w:hAnsi="Arial" w:cs="Arial"/>
        </w:rPr>
        <w:t>–</w:t>
      </w:r>
      <w:r w:rsidRPr="001F519E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“biodiversity cool spots” vs hot spots: a critical </w:t>
      </w:r>
      <w:r w:rsidR="00125EB4">
        <w:rPr>
          <w:rFonts w:ascii="Arial" w:hAnsi="Arial" w:cs="Arial"/>
        </w:rPr>
        <w:t>new focus for research and conservation</w:t>
      </w:r>
      <w:r w:rsidR="00071823">
        <w:rPr>
          <w:rFonts w:ascii="Arial" w:hAnsi="Arial" w:cs="Arial"/>
        </w:rPr>
        <w:t xml:space="preserve">. </w:t>
      </w:r>
      <w:r w:rsidR="00071823">
        <w:rPr>
          <w:rFonts w:ascii="Arial" w:hAnsi="Arial" w:cs="Arial"/>
          <w:i/>
          <w:iCs/>
        </w:rPr>
        <w:t xml:space="preserve">Micronesia </w:t>
      </w:r>
      <w:r w:rsidR="00071823">
        <w:rPr>
          <w:rFonts w:ascii="Arial" w:hAnsi="Arial" w:cs="Arial"/>
          <w:b/>
          <w:bCs/>
        </w:rPr>
        <w:t>40</w:t>
      </w:r>
      <w:r w:rsidR="00071823">
        <w:rPr>
          <w:rFonts w:ascii="Arial" w:hAnsi="Arial" w:cs="Arial"/>
        </w:rPr>
        <w:t>, 33-61 (2008).</w:t>
      </w:r>
    </w:p>
    <w:p w14:paraId="05C93CD5" w14:textId="1FE72A71" w:rsidR="00071823" w:rsidRDefault="00CF5CB5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F03AF1">
        <w:rPr>
          <w:rFonts w:ascii="Arial" w:hAnsi="Arial" w:cs="Arial"/>
        </w:rPr>
        <w:t xml:space="preserve">G. Kier, H. Kreft, T. M. Lee, W. Jetz, P. L. Ibisch, </w:t>
      </w:r>
      <w:r w:rsidR="00F03AF1" w:rsidRPr="00F03AF1">
        <w:rPr>
          <w:rFonts w:ascii="Arial" w:hAnsi="Arial" w:cs="Arial"/>
        </w:rPr>
        <w:t xml:space="preserve">C. Nowicki, J. Mutke, W. Barthlott, A global </w:t>
      </w:r>
      <w:r w:rsidR="00F03AF1">
        <w:rPr>
          <w:rFonts w:ascii="Arial" w:hAnsi="Arial" w:cs="Arial"/>
        </w:rPr>
        <w:t xml:space="preserve">assessment of endemism and species richness across island and mainland regions. </w:t>
      </w:r>
      <w:r w:rsidR="00F03AF1">
        <w:rPr>
          <w:rFonts w:ascii="Arial" w:hAnsi="Arial" w:cs="Arial"/>
          <w:i/>
          <w:iCs/>
        </w:rPr>
        <w:t>Proc. Nat</w:t>
      </w:r>
      <w:r w:rsidR="00531BD8">
        <w:rPr>
          <w:rFonts w:ascii="Arial" w:hAnsi="Arial" w:cs="Arial"/>
          <w:i/>
          <w:iCs/>
        </w:rPr>
        <w:t xml:space="preserve">l. Acad. Sci. U.S.A. </w:t>
      </w:r>
      <w:r w:rsidR="00531BD8">
        <w:rPr>
          <w:rFonts w:ascii="Arial" w:hAnsi="Arial" w:cs="Arial"/>
          <w:b/>
          <w:bCs/>
        </w:rPr>
        <w:t>106</w:t>
      </w:r>
      <w:r w:rsidR="00531BD8">
        <w:rPr>
          <w:rFonts w:ascii="Arial" w:hAnsi="Arial" w:cs="Arial"/>
        </w:rPr>
        <w:t>, 9322-9327 (2009).</w:t>
      </w:r>
    </w:p>
    <w:p w14:paraId="4AA52937" w14:textId="462BD8C0" w:rsidR="003B6135" w:rsidRDefault="003B6135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H. S. Young, D. J. McCauley, R. Dirzo</w:t>
      </w:r>
      <w:r w:rsidR="003E74A3">
        <w:rPr>
          <w:rFonts w:ascii="Arial" w:hAnsi="Arial" w:cs="Arial"/>
        </w:rPr>
        <w:t xml:space="preserve">, Differential responses to guano fertilization among tropical tree species with varying functional traits. </w:t>
      </w:r>
      <w:r w:rsidR="00A4362F">
        <w:rPr>
          <w:rFonts w:ascii="Arial" w:hAnsi="Arial" w:cs="Arial"/>
          <w:i/>
          <w:iCs/>
        </w:rPr>
        <w:t xml:space="preserve">Am. J. Bot. </w:t>
      </w:r>
      <w:r w:rsidR="00A4362F">
        <w:rPr>
          <w:rFonts w:ascii="Arial" w:hAnsi="Arial" w:cs="Arial"/>
          <w:b/>
          <w:bCs/>
        </w:rPr>
        <w:t>98</w:t>
      </w:r>
      <w:r w:rsidR="00A4362F">
        <w:rPr>
          <w:rFonts w:ascii="Arial" w:hAnsi="Arial" w:cs="Arial"/>
        </w:rPr>
        <w:t>, 207-214 (2011)</w:t>
      </w:r>
      <w:r w:rsidR="00645B60">
        <w:rPr>
          <w:rFonts w:ascii="Arial" w:hAnsi="Arial" w:cs="Arial"/>
        </w:rPr>
        <w:t>.</w:t>
      </w:r>
    </w:p>
    <w:p w14:paraId="575B0F43" w14:textId="2EFABDFB" w:rsidR="00A4362F" w:rsidRPr="00E11794" w:rsidRDefault="000A1E6F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E11794">
        <w:rPr>
          <w:rFonts w:ascii="Arial" w:hAnsi="Arial" w:cs="Arial"/>
        </w:rPr>
        <w:t>A. McMahon, I. R. Santos</w:t>
      </w:r>
      <w:r w:rsidR="00E11794" w:rsidRPr="00E11794">
        <w:rPr>
          <w:rFonts w:ascii="Arial" w:hAnsi="Arial" w:cs="Arial"/>
        </w:rPr>
        <w:t>, Nitrogen enrichment and speciation in a co</w:t>
      </w:r>
      <w:r w:rsidR="00E11794">
        <w:rPr>
          <w:rFonts w:ascii="Arial" w:hAnsi="Arial" w:cs="Arial"/>
        </w:rPr>
        <w:t xml:space="preserve">ral reef lagoon driven by groundwater inputs of bird guano. </w:t>
      </w:r>
      <w:r w:rsidR="00E11794">
        <w:rPr>
          <w:rFonts w:ascii="Arial" w:hAnsi="Arial" w:cs="Arial"/>
          <w:i/>
          <w:iCs/>
        </w:rPr>
        <w:t xml:space="preserve">J. Geophys. Res. Oceans </w:t>
      </w:r>
      <w:r w:rsidR="00E11794">
        <w:rPr>
          <w:rFonts w:ascii="Arial" w:hAnsi="Arial" w:cs="Arial"/>
          <w:b/>
          <w:bCs/>
        </w:rPr>
        <w:t>122</w:t>
      </w:r>
      <w:r w:rsidR="00E11794">
        <w:rPr>
          <w:rFonts w:ascii="Arial" w:hAnsi="Arial" w:cs="Arial"/>
        </w:rPr>
        <w:t>, 7218-7236 (</w:t>
      </w:r>
      <w:r w:rsidR="00645B60">
        <w:rPr>
          <w:rFonts w:ascii="Arial" w:hAnsi="Arial" w:cs="Arial"/>
        </w:rPr>
        <w:t>2017).</w:t>
      </w:r>
    </w:p>
    <w:p w14:paraId="3C14AC94" w14:textId="77777777" w:rsidR="006E2490" w:rsidRDefault="000E527A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H. S. Young, D. J. McCauley, R. B. Dunbar, R. Dirzo, Plants cause ecosystem nutrient depletion via the interruption of bird-derived spatial subsidies. </w:t>
      </w:r>
      <w:r>
        <w:rPr>
          <w:rFonts w:ascii="Arial" w:hAnsi="Arial" w:cs="Arial"/>
          <w:i/>
          <w:iCs/>
        </w:rPr>
        <w:t xml:space="preserve">Proc. Natl. Acad. Sci. U.S.A. </w:t>
      </w:r>
      <w:r w:rsidR="00C036CA">
        <w:rPr>
          <w:rFonts w:ascii="Arial" w:hAnsi="Arial" w:cs="Arial"/>
          <w:b/>
          <w:bCs/>
        </w:rPr>
        <w:t>107</w:t>
      </w:r>
      <w:r w:rsidR="00C036CA">
        <w:rPr>
          <w:rFonts w:ascii="Arial" w:hAnsi="Arial" w:cs="Arial"/>
        </w:rPr>
        <w:t>, 2072-2077 (2010).</w:t>
      </w:r>
    </w:p>
    <w:p w14:paraId="52AFFE93" w14:textId="6E81BD35" w:rsidR="006A766C" w:rsidRDefault="006A766C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 E. Benkwitt, P. Carr, S. K. Wilson, N. A. J. Graham, Seabird diversity and biomass enhance cross-ecosystem nutrient subsidies. </w:t>
      </w:r>
      <w:r>
        <w:rPr>
          <w:rFonts w:ascii="Arial" w:hAnsi="Arial" w:cs="Arial"/>
          <w:i/>
          <w:iCs/>
        </w:rPr>
        <w:t xml:space="preserve">Proc. R. Soc. B. </w:t>
      </w:r>
      <w:r>
        <w:rPr>
          <w:rFonts w:ascii="Arial" w:hAnsi="Arial" w:cs="Arial"/>
          <w:b/>
          <w:bCs/>
        </w:rPr>
        <w:t>289</w:t>
      </w:r>
      <w:r>
        <w:rPr>
          <w:rFonts w:ascii="Arial" w:hAnsi="Arial" w:cs="Arial"/>
        </w:rPr>
        <w:t>, 20220195</w:t>
      </w:r>
      <w:r w:rsidR="00407E64">
        <w:rPr>
          <w:rFonts w:ascii="Arial" w:hAnsi="Arial" w:cs="Arial"/>
        </w:rPr>
        <w:t xml:space="preserve"> (2022).</w:t>
      </w:r>
    </w:p>
    <w:p w14:paraId="36DDA132" w14:textId="69EB9F0C" w:rsidR="00407E64" w:rsidRPr="0026677E" w:rsidRDefault="00711FB5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C. Savage</w:t>
      </w:r>
      <w:r w:rsidR="0026677E">
        <w:rPr>
          <w:rFonts w:ascii="Arial" w:hAnsi="Arial" w:cs="Arial"/>
        </w:rPr>
        <w:t xml:space="preserve">, Seabird nutrients are assimilated by corals and enhance coral growth rates. </w:t>
      </w:r>
      <w:r w:rsidR="0026677E">
        <w:rPr>
          <w:rFonts w:ascii="Arial" w:hAnsi="Arial" w:cs="Arial"/>
          <w:i/>
          <w:iCs/>
        </w:rPr>
        <w:t xml:space="preserve">Sci. Rep. </w:t>
      </w:r>
      <w:r w:rsidR="0026677E">
        <w:rPr>
          <w:rFonts w:ascii="Arial" w:hAnsi="Arial" w:cs="Arial"/>
          <w:b/>
          <w:bCs/>
        </w:rPr>
        <w:t>9</w:t>
      </w:r>
      <w:r w:rsidR="0026677E">
        <w:rPr>
          <w:rFonts w:ascii="Arial" w:hAnsi="Arial" w:cs="Arial"/>
        </w:rPr>
        <w:t>, 4284</w:t>
      </w:r>
      <w:r w:rsidR="008E6932">
        <w:rPr>
          <w:rFonts w:ascii="Arial" w:hAnsi="Arial" w:cs="Arial"/>
        </w:rPr>
        <w:t xml:space="preserve"> (2019).</w:t>
      </w:r>
    </w:p>
    <w:p w14:paraId="3BD41675" w14:textId="6E480F74" w:rsidR="006A766C" w:rsidRPr="00585648" w:rsidRDefault="00253932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253932">
        <w:rPr>
          <w:rFonts w:ascii="Arial" w:hAnsi="Arial" w:cs="Arial"/>
        </w:rPr>
        <w:t>T. Berr, M. P. Dias, S. Andréfouet, T. Davies, J. Handley, M. Le Corre, A. Millon, E. Vidal</w:t>
      </w:r>
      <w:r w:rsidR="00585648">
        <w:rPr>
          <w:rFonts w:ascii="Arial" w:hAnsi="Arial" w:cs="Arial"/>
        </w:rPr>
        <w:t xml:space="preserve">, </w:t>
      </w:r>
      <w:r w:rsidRPr="00253932">
        <w:rPr>
          <w:rFonts w:ascii="Arial" w:hAnsi="Arial" w:cs="Arial"/>
        </w:rPr>
        <w:t>Seabird a</w:t>
      </w:r>
      <w:r>
        <w:rPr>
          <w:rFonts w:ascii="Arial" w:hAnsi="Arial" w:cs="Arial"/>
        </w:rPr>
        <w:t xml:space="preserve">nd reef conservation must include coral islands. </w:t>
      </w:r>
      <w:r>
        <w:rPr>
          <w:rFonts w:ascii="Arial" w:hAnsi="Arial" w:cs="Arial"/>
          <w:i/>
          <w:iCs/>
        </w:rPr>
        <w:t xml:space="preserve">Trends Ecol. Evol. </w:t>
      </w:r>
      <w:r w:rsidR="00585648">
        <w:rPr>
          <w:rFonts w:ascii="Arial" w:hAnsi="Arial" w:cs="Arial"/>
          <w:b/>
          <w:bCs/>
        </w:rPr>
        <w:t>38</w:t>
      </w:r>
      <w:r w:rsidR="00585648">
        <w:rPr>
          <w:rFonts w:ascii="Arial" w:hAnsi="Arial" w:cs="Arial"/>
        </w:rPr>
        <w:t>, 490-494 (2023</w:t>
      </w:r>
      <w:r w:rsidR="002226CD">
        <w:rPr>
          <w:rFonts w:ascii="Arial" w:hAnsi="Arial" w:cs="Arial"/>
        </w:rPr>
        <w:t>a</w:t>
      </w:r>
      <w:r w:rsidR="00585648">
        <w:rPr>
          <w:rFonts w:ascii="Arial" w:hAnsi="Arial" w:cs="Arial"/>
        </w:rPr>
        <w:t>).</w:t>
      </w:r>
    </w:p>
    <w:p w14:paraId="7CAD260E" w14:textId="680903E8" w:rsidR="006A766C" w:rsidRPr="00253932" w:rsidRDefault="00C85E2A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KBA Standards and Appeals Committee, </w:t>
      </w:r>
      <w:r w:rsidR="00F20A20">
        <w:rPr>
          <w:rFonts w:ascii="Arial" w:hAnsi="Arial" w:cs="Arial"/>
        </w:rPr>
        <w:t>“</w:t>
      </w:r>
      <w:r w:rsidR="00B149F5">
        <w:rPr>
          <w:rFonts w:ascii="Arial" w:hAnsi="Arial" w:cs="Arial"/>
        </w:rPr>
        <w:t>Guidelines for using a global standard for the identification of key biodiversity areas. Version 1.1</w:t>
      </w:r>
      <w:r w:rsidR="00F20A20">
        <w:rPr>
          <w:rFonts w:ascii="Arial" w:hAnsi="Arial" w:cs="Arial"/>
        </w:rPr>
        <w:t xml:space="preserve">”, </w:t>
      </w:r>
      <w:r w:rsidR="00B46B29">
        <w:rPr>
          <w:rFonts w:ascii="Arial" w:hAnsi="Arial" w:cs="Arial"/>
        </w:rPr>
        <w:t>KBA Standards and Appeals Committee of the IUCN Species Survival Commission and IUCN World Commission on Protected Areas</w:t>
      </w:r>
      <w:r w:rsidR="00BF30EC">
        <w:rPr>
          <w:rFonts w:ascii="Arial" w:hAnsi="Arial" w:cs="Arial"/>
        </w:rPr>
        <w:t xml:space="preserve"> (Gland, Switzerland, 2020), pp. 1-148.</w:t>
      </w:r>
      <w:r w:rsidR="00B149F5">
        <w:rPr>
          <w:rFonts w:ascii="Arial" w:hAnsi="Arial" w:cs="Arial"/>
        </w:rPr>
        <w:t xml:space="preserve"> </w:t>
      </w:r>
    </w:p>
    <w:p w14:paraId="0A2D0D14" w14:textId="6CB5F811" w:rsidR="006A766C" w:rsidRPr="00A55EF6" w:rsidRDefault="00FE0187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Y. M. Bar-On, R. Phillips, R. Milo, The biomass </w:t>
      </w:r>
      <w:r w:rsidR="00A55EF6">
        <w:rPr>
          <w:rFonts w:ascii="Arial" w:hAnsi="Arial" w:cs="Arial"/>
        </w:rPr>
        <w:t xml:space="preserve">distribution on Earth. </w:t>
      </w:r>
      <w:r w:rsidR="00A55EF6">
        <w:rPr>
          <w:rFonts w:ascii="Arial" w:hAnsi="Arial" w:cs="Arial"/>
          <w:i/>
          <w:iCs/>
        </w:rPr>
        <w:t xml:space="preserve">Proc. Natl. Acad. Sci. U.S.A. </w:t>
      </w:r>
      <w:r w:rsidR="00A55EF6">
        <w:rPr>
          <w:rFonts w:ascii="Arial" w:hAnsi="Arial" w:cs="Arial"/>
          <w:b/>
          <w:bCs/>
        </w:rPr>
        <w:t>115</w:t>
      </w:r>
      <w:r w:rsidR="00A55EF6">
        <w:rPr>
          <w:rFonts w:ascii="Arial" w:hAnsi="Arial" w:cs="Arial"/>
        </w:rPr>
        <w:t>, 6506-6511 (2018).</w:t>
      </w:r>
    </w:p>
    <w:p w14:paraId="6A8E52EA" w14:textId="1DB6FB5B" w:rsidR="0060449E" w:rsidRPr="0068630F" w:rsidRDefault="0060449E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68630F">
        <w:rPr>
          <w:rFonts w:ascii="Arial" w:hAnsi="Arial" w:cs="Arial"/>
        </w:rPr>
        <w:t xml:space="preserve">S. M. Billerman, </w:t>
      </w:r>
      <w:r w:rsidR="00C01D79" w:rsidRPr="0068630F">
        <w:rPr>
          <w:rFonts w:ascii="Arial" w:hAnsi="Arial" w:cs="Arial"/>
        </w:rPr>
        <w:t>B. K. Keeney, P. G. Rodewald, T. S. Schulenberg</w:t>
      </w:r>
      <w:r w:rsidR="0068630F" w:rsidRPr="0068630F">
        <w:rPr>
          <w:rFonts w:ascii="Arial" w:hAnsi="Arial" w:cs="Arial"/>
        </w:rPr>
        <w:t>, Data from „Birds of</w:t>
      </w:r>
      <w:r w:rsidR="0068630F">
        <w:rPr>
          <w:rFonts w:ascii="Arial" w:hAnsi="Arial" w:cs="Arial"/>
        </w:rPr>
        <w:t xml:space="preserve"> the World”</w:t>
      </w:r>
      <w:r w:rsidR="00AA7412">
        <w:rPr>
          <w:rFonts w:ascii="Arial" w:hAnsi="Arial" w:cs="Arial"/>
        </w:rPr>
        <w:t xml:space="preserve"> (Ithaca, NY, USA: Cornell Lab of Ornithology, 2020). Available at </w:t>
      </w:r>
      <w:hyperlink r:id="rId23" w:history="1">
        <w:r w:rsidR="00AA7412" w:rsidRPr="00E039BE">
          <w:rPr>
            <w:rStyle w:val="Hyperlink"/>
            <w:rFonts w:ascii="Arial" w:hAnsi="Arial" w:cs="Arial"/>
          </w:rPr>
          <w:t>https://birdsoftheworld.org/bow/home</w:t>
        </w:r>
      </w:hyperlink>
      <w:r w:rsidR="00AA7412">
        <w:rPr>
          <w:rFonts w:ascii="Arial" w:hAnsi="Arial" w:cs="Arial"/>
        </w:rPr>
        <w:t>.</w:t>
      </w:r>
    </w:p>
    <w:p w14:paraId="2EC27308" w14:textId="1555D67A" w:rsidR="006A766C" w:rsidRDefault="00B77CE4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BirdLife</w:t>
      </w:r>
      <w:r w:rsidR="007676A4">
        <w:rPr>
          <w:rFonts w:ascii="Arial" w:hAnsi="Arial" w:cs="Arial"/>
        </w:rPr>
        <w:t xml:space="preserve"> International, IUCN Red List for birds (2018) </w:t>
      </w:r>
      <w:r w:rsidR="0068630F">
        <w:rPr>
          <w:rFonts w:ascii="Arial" w:hAnsi="Arial" w:cs="Arial"/>
        </w:rPr>
        <w:t xml:space="preserve">available at </w:t>
      </w:r>
      <w:hyperlink r:id="rId24" w:history="1">
        <w:r w:rsidR="0068630F" w:rsidRPr="00E039BE">
          <w:rPr>
            <w:rStyle w:val="Hyperlink"/>
            <w:rFonts w:ascii="Arial" w:hAnsi="Arial" w:cs="Arial"/>
          </w:rPr>
          <w:t>https://www.birdlife.org</w:t>
        </w:r>
      </w:hyperlink>
      <w:r w:rsidR="0029731C">
        <w:rPr>
          <w:rFonts w:ascii="Arial" w:hAnsi="Arial" w:cs="Arial"/>
        </w:rPr>
        <w:t>.</w:t>
      </w:r>
    </w:p>
    <w:p w14:paraId="62D4EC3D" w14:textId="138C0EC2" w:rsidR="007676A4" w:rsidRPr="00102822" w:rsidRDefault="00355F71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X. L. Otero, S. de la Peña-Lastra, A. Pérez-</w:t>
      </w:r>
      <w:r w:rsidR="00C10399">
        <w:rPr>
          <w:rFonts w:ascii="Arial" w:hAnsi="Arial" w:cs="Arial"/>
        </w:rPr>
        <w:t xml:space="preserve">Alberti, T. O. Ferreira, M. A. Huerta-Diaz, Seabird colonies as important global drivers in the nitrogen and phosphorous cycle. </w:t>
      </w:r>
      <w:r w:rsidR="00C10399">
        <w:rPr>
          <w:rFonts w:ascii="Arial" w:hAnsi="Arial" w:cs="Arial"/>
          <w:i/>
          <w:iCs/>
        </w:rPr>
        <w:t xml:space="preserve">Nat. Comm. </w:t>
      </w:r>
      <w:r w:rsidR="00102822">
        <w:rPr>
          <w:rFonts w:ascii="Arial" w:hAnsi="Arial" w:cs="Arial"/>
          <w:b/>
          <w:bCs/>
        </w:rPr>
        <w:t>9</w:t>
      </w:r>
      <w:r w:rsidR="00102822">
        <w:rPr>
          <w:rFonts w:ascii="Arial" w:hAnsi="Arial" w:cs="Arial"/>
        </w:rPr>
        <w:t>, 246 (2018).</w:t>
      </w:r>
    </w:p>
    <w:p w14:paraId="49604E1B" w14:textId="5954E67E" w:rsidR="00B77CE4" w:rsidRDefault="006E0655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L. J. Wilson, P. J. Bacon, J. Bull, U. Dragosits, T. D. Blackall, T. E. Dunn, K. C. Hamer, M. A. Sutton, S. Wanless, Modelling the spatial distribution of ammonia emissions from seabirds in the UK</w:t>
      </w:r>
      <w:r w:rsidR="00A66CAA">
        <w:rPr>
          <w:rFonts w:ascii="Arial" w:hAnsi="Arial" w:cs="Arial"/>
        </w:rPr>
        <w:t xml:space="preserve">. </w:t>
      </w:r>
      <w:r w:rsidR="00A66CAA">
        <w:rPr>
          <w:rFonts w:ascii="Arial" w:hAnsi="Arial" w:cs="Arial"/>
          <w:i/>
          <w:iCs/>
        </w:rPr>
        <w:t xml:space="preserve">Environ. Poll. </w:t>
      </w:r>
      <w:r w:rsidR="00A66CAA">
        <w:rPr>
          <w:rFonts w:ascii="Arial" w:hAnsi="Arial" w:cs="Arial"/>
          <w:b/>
          <w:bCs/>
        </w:rPr>
        <w:t>131</w:t>
      </w:r>
      <w:r w:rsidR="00A66CAA">
        <w:rPr>
          <w:rFonts w:ascii="Arial" w:hAnsi="Arial" w:cs="Arial"/>
        </w:rPr>
        <w:t>, 173-185 (2004).</w:t>
      </w:r>
    </w:p>
    <w:p w14:paraId="5DEC60D2" w14:textId="5349C761" w:rsidR="000254C6" w:rsidRDefault="00423EFB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 B. Thaxter, B. Lascelles, K. Sugar, A. S. C. P. Cook, S. Roos, M. Bolton, R. H. W. Langston, N. H. K. Burton, Seabird foraging ranges as a preliminary tool for identifying candidate Marine Protected Areas. </w:t>
      </w:r>
      <w:r>
        <w:rPr>
          <w:rFonts w:ascii="Arial" w:hAnsi="Arial" w:cs="Arial"/>
          <w:i/>
          <w:iCs/>
        </w:rPr>
        <w:t xml:space="preserve">Biol. Conserv. </w:t>
      </w:r>
      <w:r>
        <w:rPr>
          <w:rFonts w:ascii="Arial" w:hAnsi="Arial" w:cs="Arial"/>
          <w:b/>
          <w:bCs/>
        </w:rPr>
        <w:t>156</w:t>
      </w:r>
      <w:r>
        <w:rPr>
          <w:rFonts w:ascii="Arial" w:hAnsi="Arial" w:cs="Arial"/>
        </w:rPr>
        <w:t>, 53-61 (2012).</w:t>
      </w:r>
    </w:p>
    <w:p w14:paraId="1E3641B0" w14:textId="59DBA34B" w:rsidR="00BB2DA9" w:rsidRDefault="00BB2DA9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S. de la Peña-Lastra, Seabird droppings: effects on a global and local level. </w:t>
      </w:r>
      <w:r>
        <w:rPr>
          <w:rFonts w:ascii="Arial" w:hAnsi="Arial" w:cs="Arial"/>
          <w:i/>
          <w:iCs/>
        </w:rPr>
        <w:t>Sci. Tot</w:t>
      </w:r>
      <w:r w:rsidR="00B5395F">
        <w:rPr>
          <w:rFonts w:ascii="Arial" w:hAnsi="Arial" w:cs="Arial"/>
          <w:i/>
          <w:iCs/>
        </w:rPr>
        <w:t xml:space="preserve">al Environ. </w:t>
      </w:r>
      <w:r w:rsidR="00B5395F">
        <w:rPr>
          <w:rFonts w:ascii="Arial" w:hAnsi="Arial" w:cs="Arial"/>
          <w:b/>
          <w:bCs/>
        </w:rPr>
        <w:t>754</w:t>
      </w:r>
      <w:r w:rsidR="00B5395F">
        <w:rPr>
          <w:rFonts w:ascii="Arial" w:hAnsi="Arial" w:cs="Arial"/>
        </w:rPr>
        <w:t>, 142148 (2021).</w:t>
      </w:r>
    </w:p>
    <w:p w14:paraId="41E20156" w14:textId="77777777" w:rsidR="002E0834" w:rsidRDefault="009C2999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S. L. Chown, K. J. Gaston, P. H. Williams, Global patterns in species richness of pelagic seabirds: the Procellariiformes</w:t>
      </w:r>
      <w:r w:rsidR="00442C4D">
        <w:rPr>
          <w:rFonts w:ascii="Arial" w:hAnsi="Arial" w:cs="Arial"/>
        </w:rPr>
        <w:t xml:space="preserve">. </w:t>
      </w:r>
      <w:r w:rsidR="00442C4D">
        <w:rPr>
          <w:rFonts w:ascii="Arial" w:hAnsi="Arial" w:cs="Arial"/>
          <w:i/>
          <w:iCs/>
        </w:rPr>
        <w:t xml:space="preserve">Ecography </w:t>
      </w:r>
      <w:r w:rsidR="00442C4D">
        <w:rPr>
          <w:rFonts w:ascii="Arial" w:hAnsi="Arial" w:cs="Arial"/>
          <w:b/>
          <w:bCs/>
        </w:rPr>
        <w:t>21</w:t>
      </w:r>
      <w:r w:rsidR="00442C4D">
        <w:rPr>
          <w:rFonts w:ascii="Arial" w:hAnsi="Arial" w:cs="Arial"/>
        </w:rPr>
        <w:t>, 342-350 (1998).</w:t>
      </w:r>
    </w:p>
    <w:p w14:paraId="08F27F91" w14:textId="3DA540A4" w:rsidR="009C2999" w:rsidRDefault="003E7268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M. Paleczny, E. Hammill, V. Karpouzi, D. Pauly, Population trends of the World’s monitored seabirds, 1950-2010. </w:t>
      </w:r>
      <w:r>
        <w:rPr>
          <w:rFonts w:ascii="Arial" w:hAnsi="Arial" w:cs="Arial"/>
          <w:i/>
          <w:iCs/>
        </w:rPr>
        <w:t xml:space="preserve">PLoS ONE </w:t>
      </w:r>
      <w:r>
        <w:rPr>
          <w:rFonts w:ascii="Arial" w:hAnsi="Arial" w:cs="Arial"/>
          <w:b/>
          <w:bCs/>
        </w:rPr>
        <w:t>10</w:t>
      </w:r>
      <w:r>
        <w:rPr>
          <w:rFonts w:ascii="Arial" w:hAnsi="Arial" w:cs="Arial"/>
        </w:rPr>
        <w:t>, e0129</w:t>
      </w:r>
      <w:r w:rsidR="009C66EB">
        <w:rPr>
          <w:rFonts w:ascii="Arial" w:hAnsi="Arial" w:cs="Arial"/>
        </w:rPr>
        <w:t>342 (2015).</w:t>
      </w:r>
    </w:p>
    <w:p w14:paraId="28F5AB80" w14:textId="4AC204B4" w:rsidR="009C66EB" w:rsidRDefault="009C66EB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 T. Callaghan, S. Nakagawa, W. K. Cornwell, Global abundance </w:t>
      </w:r>
      <w:r w:rsidR="006E164A">
        <w:rPr>
          <w:rFonts w:ascii="Arial" w:hAnsi="Arial" w:cs="Arial"/>
        </w:rPr>
        <w:t xml:space="preserve">estimates for 9,700 bird species. </w:t>
      </w:r>
      <w:r w:rsidR="006E164A">
        <w:rPr>
          <w:rFonts w:ascii="Arial" w:hAnsi="Arial" w:cs="Arial"/>
          <w:i/>
          <w:iCs/>
        </w:rPr>
        <w:t>Proc. Natl. Acad. Sci</w:t>
      </w:r>
      <w:r w:rsidR="00901827">
        <w:rPr>
          <w:rFonts w:ascii="Arial" w:hAnsi="Arial" w:cs="Arial"/>
          <w:i/>
          <w:iCs/>
        </w:rPr>
        <w:t>. U.S.A.</w:t>
      </w:r>
      <w:r w:rsidR="006E164A">
        <w:rPr>
          <w:rFonts w:ascii="Arial" w:hAnsi="Arial" w:cs="Arial"/>
          <w:i/>
          <w:iCs/>
        </w:rPr>
        <w:t xml:space="preserve"> </w:t>
      </w:r>
      <w:r w:rsidR="006E164A">
        <w:rPr>
          <w:rFonts w:ascii="Arial" w:hAnsi="Arial" w:cs="Arial"/>
          <w:b/>
          <w:bCs/>
        </w:rPr>
        <w:t>118</w:t>
      </w:r>
      <w:r w:rsidR="006E164A">
        <w:rPr>
          <w:rFonts w:ascii="Arial" w:hAnsi="Arial" w:cs="Arial"/>
        </w:rPr>
        <w:t>, e2023170118 (2021).</w:t>
      </w:r>
    </w:p>
    <w:p w14:paraId="1041AB89" w14:textId="408E122B" w:rsidR="00656ABA" w:rsidRPr="00566C14" w:rsidRDefault="00656ABA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M. H. Reynolds, K. N. Courtot, P. Berkowitz, C. D. Storlazzi, J. Moore, E. Flint, Will the effect of sea-level rise create ecological traps for Pacific island seabirds? </w:t>
      </w:r>
      <w:r w:rsidR="00566C14" w:rsidRPr="00566C14">
        <w:rPr>
          <w:rFonts w:ascii="Arial" w:hAnsi="Arial" w:cs="Arial"/>
          <w:i/>
          <w:iCs/>
        </w:rPr>
        <w:t>PLoS ONE</w:t>
      </w:r>
      <w:r w:rsidR="00566C14">
        <w:rPr>
          <w:rFonts w:ascii="Arial" w:hAnsi="Arial" w:cs="Arial"/>
        </w:rPr>
        <w:t xml:space="preserve"> </w:t>
      </w:r>
      <w:r w:rsidR="00566C14">
        <w:rPr>
          <w:rFonts w:ascii="Arial" w:hAnsi="Arial" w:cs="Arial"/>
          <w:b/>
          <w:bCs/>
        </w:rPr>
        <w:t>10</w:t>
      </w:r>
      <w:r w:rsidR="00566C14">
        <w:rPr>
          <w:rFonts w:ascii="Arial" w:hAnsi="Arial" w:cs="Arial"/>
        </w:rPr>
        <w:t>, e0136773 (2015).</w:t>
      </w:r>
    </w:p>
    <w:p w14:paraId="4FC1FA27" w14:textId="54DBD330" w:rsidR="00934EFF" w:rsidRDefault="00C022B3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P. Carr, A. Trevail, S. Bárrios, C. Clubbe, R. Freeman, H. J. Koldewey, S. C. Votier, T. Wilkinson, M. A. C. Nicoll</w:t>
      </w:r>
      <w:r w:rsidR="00EC164B">
        <w:rPr>
          <w:rFonts w:ascii="Arial" w:hAnsi="Arial" w:cs="Arial"/>
        </w:rPr>
        <w:t xml:space="preserve">, Potential benefits to breeding seabirds of converting abandoned coconut plantations to native habitats after invasive predator eradication. </w:t>
      </w:r>
      <w:r w:rsidR="00A55224">
        <w:rPr>
          <w:rFonts w:ascii="Arial" w:hAnsi="Arial" w:cs="Arial"/>
          <w:i/>
          <w:iCs/>
        </w:rPr>
        <w:t xml:space="preserve">Restor. Ecol. </w:t>
      </w:r>
      <w:r w:rsidR="006F5DB4">
        <w:rPr>
          <w:rFonts w:ascii="Arial" w:hAnsi="Arial" w:cs="Arial"/>
          <w:b/>
          <w:bCs/>
        </w:rPr>
        <w:t>29</w:t>
      </w:r>
      <w:r w:rsidR="006F5DB4">
        <w:rPr>
          <w:rFonts w:ascii="Arial" w:hAnsi="Arial" w:cs="Arial"/>
        </w:rPr>
        <w:t>, e13386 (2021).</w:t>
      </w:r>
    </w:p>
    <w:p w14:paraId="6A81EDC3" w14:textId="569AA089" w:rsidR="00A90E2E" w:rsidRDefault="00A90E2E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816316">
        <w:rPr>
          <w:rFonts w:ascii="Arial" w:hAnsi="Arial" w:cs="Arial"/>
        </w:rPr>
        <w:t xml:space="preserve">S. A. Sandin, P. A. Becker, C. Becker, K. Brown, </w:t>
      </w:r>
      <w:r w:rsidR="001C673B" w:rsidRPr="00816316">
        <w:rPr>
          <w:rFonts w:ascii="Arial" w:hAnsi="Arial" w:cs="Arial"/>
        </w:rPr>
        <w:t xml:space="preserve">N. G. Erazo, C. Figuerola, R. N. Fisher, A. M. Friedlander, T. Fukami, N. A. J. Graham, D. S. Gruner, N. D. Holmes, W. A. Holthuijzen, H. P. Jones, M. Rios, </w:t>
      </w:r>
      <w:r w:rsidR="00816316" w:rsidRPr="00816316">
        <w:rPr>
          <w:rFonts w:ascii="Arial" w:hAnsi="Arial" w:cs="Arial"/>
        </w:rPr>
        <w:t>A. Samaniego, W. Sechrest, B. X. Semmens, H. E. Thornton, R. V. Th</w:t>
      </w:r>
      <w:r w:rsidR="00816316">
        <w:rPr>
          <w:rFonts w:ascii="Arial" w:hAnsi="Arial" w:cs="Arial"/>
        </w:rPr>
        <w:t>urber, C. N. Wails, C. A. Wolf, B. J. Zgliczynski, Harnessing island-ocean</w:t>
      </w:r>
      <w:r w:rsidR="00901827">
        <w:rPr>
          <w:rFonts w:ascii="Arial" w:hAnsi="Arial" w:cs="Arial"/>
        </w:rPr>
        <w:t xml:space="preserve"> connections to maximize marine benefits of island conservation. </w:t>
      </w:r>
      <w:r w:rsidR="00901827">
        <w:rPr>
          <w:rFonts w:ascii="Arial" w:hAnsi="Arial" w:cs="Arial"/>
          <w:i/>
          <w:iCs/>
        </w:rPr>
        <w:t xml:space="preserve">Proc. Natl. Acad. Sci. U.S.A. </w:t>
      </w:r>
      <w:r w:rsidR="003C37E7">
        <w:rPr>
          <w:rFonts w:ascii="Arial" w:hAnsi="Arial" w:cs="Arial"/>
          <w:b/>
          <w:bCs/>
        </w:rPr>
        <w:t>119</w:t>
      </w:r>
      <w:r w:rsidR="003C37E7">
        <w:rPr>
          <w:rFonts w:ascii="Arial" w:hAnsi="Arial" w:cs="Arial"/>
        </w:rPr>
        <w:t>, e2122354119 (2022).</w:t>
      </w:r>
    </w:p>
    <w:p w14:paraId="04A06C30" w14:textId="41EAC345" w:rsidR="005B526E" w:rsidRPr="00C13D5D" w:rsidRDefault="006042D6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C13D5D">
        <w:rPr>
          <w:rFonts w:ascii="Arial" w:hAnsi="Arial" w:cs="Arial"/>
        </w:rPr>
        <w:t xml:space="preserve">R. W. Schreiber, </w:t>
      </w:r>
      <w:r w:rsidR="00C13D5D" w:rsidRPr="00C13D5D">
        <w:rPr>
          <w:rFonts w:ascii="Arial" w:hAnsi="Arial" w:cs="Arial"/>
        </w:rPr>
        <w:t>E. A. Schreiber, „Christmas Island (Pacific Ocean) seabirds a</w:t>
      </w:r>
      <w:r w:rsidR="00C13D5D">
        <w:rPr>
          <w:rFonts w:ascii="Arial" w:hAnsi="Arial" w:cs="Arial"/>
        </w:rPr>
        <w:t>nd the El Nino Southern Oscillation (ENSO): 1984 perspectives”</w:t>
      </w:r>
      <w:r w:rsidR="00595BB2">
        <w:rPr>
          <w:rFonts w:ascii="Arial" w:hAnsi="Arial" w:cs="Arial"/>
        </w:rPr>
        <w:t xml:space="preserve"> in Mediterranean Marine Avifauna</w:t>
      </w:r>
      <w:r w:rsidR="00561320">
        <w:rPr>
          <w:rFonts w:ascii="Arial" w:hAnsi="Arial" w:cs="Arial"/>
        </w:rPr>
        <w:t>, X. Monbailiu</w:t>
      </w:r>
      <w:r w:rsidR="00F45D06">
        <w:rPr>
          <w:rFonts w:ascii="Arial" w:hAnsi="Arial" w:cs="Arial"/>
        </w:rPr>
        <w:t>, Ed. (</w:t>
      </w:r>
      <w:r w:rsidR="00B75A80">
        <w:rPr>
          <w:rFonts w:ascii="Arial" w:hAnsi="Arial" w:cs="Arial"/>
        </w:rPr>
        <w:t xml:space="preserve">NATO ASI Series, </w:t>
      </w:r>
      <w:r w:rsidR="00250F8C">
        <w:rPr>
          <w:rFonts w:ascii="Arial" w:hAnsi="Arial" w:cs="Arial"/>
        </w:rPr>
        <w:t xml:space="preserve">1986), </w:t>
      </w:r>
      <w:r w:rsidR="000824FC">
        <w:rPr>
          <w:rFonts w:ascii="Arial" w:hAnsi="Arial" w:cs="Arial"/>
        </w:rPr>
        <w:t>pp. 397-408.</w:t>
      </w:r>
    </w:p>
    <w:p w14:paraId="2E5F57DB" w14:textId="77E76F29" w:rsidR="00342893" w:rsidRPr="00DD6C9F" w:rsidRDefault="005A1F89" w:rsidP="00DD07F9">
      <w:pPr>
        <w:spacing w:line="360" w:lineRule="auto"/>
        <w:contextualSpacing/>
        <w:jc w:val="both"/>
        <w:rPr>
          <w:rFonts w:ascii="Arial" w:hAnsi="Arial" w:cs="Arial"/>
          <w:lang w:val="de-AT"/>
        </w:rPr>
      </w:pPr>
      <w:r w:rsidRPr="005A1F89">
        <w:rPr>
          <w:rFonts w:ascii="Arial" w:hAnsi="Arial" w:cs="Arial"/>
        </w:rPr>
        <w:t xml:space="preserve">S. N. Riddick, U. Dragosits, T. </w:t>
      </w:r>
      <w:r>
        <w:rPr>
          <w:rFonts w:ascii="Arial" w:hAnsi="Arial" w:cs="Arial"/>
        </w:rPr>
        <w:t xml:space="preserve">D. Blackall, </w:t>
      </w:r>
      <w:r w:rsidR="00D66F0E">
        <w:rPr>
          <w:rFonts w:ascii="Arial" w:hAnsi="Arial" w:cs="Arial"/>
        </w:rPr>
        <w:t>S. J. Tomlinson, F. Daunt, S. Wanless, S. Hallsworth, C. F. Braban, Y. S. Tang, M. A. Sutton</w:t>
      </w:r>
      <w:r w:rsidR="00A37FA7">
        <w:rPr>
          <w:rFonts w:ascii="Arial" w:hAnsi="Arial" w:cs="Arial"/>
        </w:rPr>
        <w:t>, Global assessment of the effect of climate change on ammonia emissions from seabirds</w:t>
      </w:r>
      <w:r w:rsidR="00D677CA">
        <w:rPr>
          <w:rFonts w:ascii="Arial" w:hAnsi="Arial" w:cs="Arial"/>
        </w:rPr>
        <w:t xml:space="preserve">. </w:t>
      </w:r>
      <w:r w:rsidR="00D677CA">
        <w:rPr>
          <w:rFonts w:ascii="Arial" w:hAnsi="Arial" w:cs="Arial"/>
          <w:i/>
          <w:iCs/>
        </w:rPr>
        <w:t xml:space="preserve">Atmos. Environ. </w:t>
      </w:r>
      <w:r w:rsidR="004A10AD" w:rsidRPr="00DD6C9F">
        <w:rPr>
          <w:rFonts w:ascii="Arial" w:hAnsi="Arial" w:cs="Arial"/>
          <w:b/>
          <w:bCs/>
          <w:lang w:val="de-AT"/>
        </w:rPr>
        <w:t>184</w:t>
      </w:r>
      <w:r w:rsidR="004A10AD" w:rsidRPr="00DD6C9F">
        <w:rPr>
          <w:rFonts w:ascii="Arial" w:hAnsi="Arial" w:cs="Arial"/>
          <w:lang w:val="de-AT"/>
        </w:rPr>
        <w:t>, 212-223 (2018).</w:t>
      </w:r>
    </w:p>
    <w:p w14:paraId="6CB7D695" w14:textId="6F41F610" w:rsidR="00D97ADB" w:rsidRDefault="00D97ADB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D97ADB">
        <w:rPr>
          <w:rFonts w:ascii="Arial" w:hAnsi="Arial" w:cs="Arial"/>
          <w:lang w:val="de-AT"/>
        </w:rPr>
        <w:lastRenderedPageBreak/>
        <w:t>S. Schmidt, W. C. D</w:t>
      </w:r>
      <w:r>
        <w:rPr>
          <w:rFonts w:ascii="Arial" w:hAnsi="Arial" w:cs="Arial"/>
          <w:lang w:val="de-AT"/>
        </w:rPr>
        <w:t>ennison, G. J. Moss, G. R. Stewart</w:t>
      </w:r>
      <w:r w:rsidR="00953C89">
        <w:rPr>
          <w:rFonts w:ascii="Arial" w:hAnsi="Arial" w:cs="Arial"/>
          <w:lang w:val="de-AT"/>
        </w:rPr>
        <w:t xml:space="preserve">. </w:t>
      </w:r>
      <w:r w:rsidR="00953C89" w:rsidRPr="00953C89">
        <w:rPr>
          <w:rFonts w:ascii="Arial" w:hAnsi="Arial" w:cs="Arial"/>
        </w:rPr>
        <w:t>Nitrogen ecophysiology of Heron I</w:t>
      </w:r>
      <w:r w:rsidR="00953C89">
        <w:rPr>
          <w:rFonts w:ascii="Arial" w:hAnsi="Arial" w:cs="Arial"/>
        </w:rPr>
        <w:t xml:space="preserve">sland, a subtropical coral cay of the Great Barrier Reef, Australia. </w:t>
      </w:r>
      <w:r w:rsidR="002F03A4">
        <w:rPr>
          <w:rFonts w:ascii="Arial" w:hAnsi="Arial" w:cs="Arial"/>
          <w:i/>
          <w:iCs/>
        </w:rPr>
        <w:t xml:space="preserve">Funct. Plant Biol. </w:t>
      </w:r>
      <w:r w:rsidR="009471FD">
        <w:rPr>
          <w:rFonts w:ascii="Arial" w:hAnsi="Arial" w:cs="Arial"/>
          <w:b/>
          <w:bCs/>
        </w:rPr>
        <w:t>31</w:t>
      </w:r>
      <w:r w:rsidR="009471FD">
        <w:rPr>
          <w:rFonts w:ascii="Arial" w:hAnsi="Arial" w:cs="Arial"/>
        </w:rPr>
        <w:t>, 517-528</w:t>
      </w:r>
      <w:r w:rsidR="00C97861">
        <w:rPr>
          <w:rFonts w:ascii="Arial" w:hAnsi="Arial" w:cs="Arial"/>
        </w:rPr>
        <w:t xml:space="preserve"> (2004).</w:t>
      </w:r>
    </w:p>
    <w:p w14:paraId="4E704860" w14:textId="77777777" w:rsidR="00B77CE4" w:rsidRDefault="00250161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250161">
        <w:rPr>
          <w:rFonts w:ascii="Arial" w:hAnsi="Arial" w:cs="Arial"/>
        </w:rPr>
        <w:t xml:space="preserve">S. Schmidt, K. Mackintosh, R. Gillett, A. Pudmenzky, D. E. Allen, H. Rennenberg, J. F. Mueller, Atmospheric concentrations of ammonia and </w:t>
      </w:r>
      <w:r>
        <w:rPr>
          <w:rFonts w:ascii="Arial" w:hAnsi="Arial" w:cs="Arial"/>
        </w:rPr>
        <w:t>nitrogen dioxide at a tropical coral cay with high seabird density</w:t>
      </w:r>
      <w:r w:rsidR="00D1190D">
        <w:rPr>
          <w:rFonts w:ascii="Arial" w:hAnsi="Arial" w:cs="Arial"/>
        </w:rPr>
        <w:t xml:space="preserve">. </w:t>
      </w:r>
      <w:r w:rsidR="00D1190D">
        <w:rPr>
          <w:rFonts w:ascii="Arial" w:hAnsi="Arial" w:cs="Arial"/>
          <w:i/>
          <w:iCs/>
        </w:rPr>
        <w:t xml:space="preserve">J. Environ. Monitor. </w:t>
      </w:r>
      <w:r w:rsidR="005879C3">
        <w:rPr>
          <w:rFonts w:ascii="Arial" w:hAnsi="Arial" w:cs="Arial"/>
          <w:b/>
          <w:bCs/>
        </w:rPr>
        <w:t>12</w:t>
      </w:r>
      <w:r w:rsidR="005879C3">
        <w:rPr>
          <w:rFonts w:ascii="Arial" w:hAnsi="Arial" w:cs="Arial"/>
        </w:rPr>
        <w:t>, 460-465 (2010).</w:t>
      </w:r>
    </w:p>
    <w:p w14:paraId="6755C6DD" w14:textId="5A2454DC" w:rsidR="001F5019" w:rsidRPr="008A2A1F" w:rsidRDefault="0033617B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33617B">
        <w:rPr>
          <w:rFonts w:ascii="Arial" w:hAnsi="Arial" w:cs="Arial"/>
        </w:rPr>
        <w:t>S. N. Riddick, U. Dragosits, T. D. Blackall, F. Daunt</w:t>
      </w:r>
      <w:r>
        <w:rPr>
          <w:rFonts w:ascii="Arial" w:hAnsi="Arial" w:cs="Arial"/>
        </w:rPr>
        <w:t xml:space="preserve">, S. Wanless, M. A. Sutton, The global distribution of ammonia emissions from seabird colonies. </w:t>
      </w:r>
      <w:r>
        <w:rPr>
          <w:rFonts w:ascii="Arial" w:hAnsi="Arial" w:cs="Arial"/>
          <w:i/>
          <w:iCs/>
        </w:rPr>
        <w:t>Atmo</w:t>
      </w:r>
      <w:r w:rsidR="008A2A1F">
        <w:rPr>
          <w:rFonts w:ascii="Arial" w:hAnsi="Arial" w:cs="Arial"/>
          <w:i/>
          <w:iCs/>
        </w:rPr>
        <w:t xml:space="preserve">s. Environ. </w:t>
      </w:r>
      <w:r w:rsidR="008A2A1F">
        <w:rPr>
          <w:rFonts w:ascii="Arial" w:hAnsi="Arial" w:cs="Arial"/>
          <w:b/>
          <w:bCs/>
        </w:rPr>
        <w:t>55</w:t>
      </w:r>
      <w:r w:rsidR="008A2A1F">
        <w:rPr>
          <w:rFonts w:ascii="Arial" w:hAnsi="Arial" w:cs="Arial"/>
        </w:rPr>
        <w:t>, 319-327 (2012).</w:t>
      </w:r>
    </w:p>
    <w:p w14:paraId="642631A9" w14:textId="57B21ED5" w:rsidR="00691A13" w:rsidRDefault="004F2899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A75147">
        <w:rPr>
          <w:rFonts w:ascii="Arial" w:hAnsi="Arial" w:cs="Arial"/>
        </w:rPr>
        <w:t>. Martino, D. Hamilton, A. R. Baker, T. D. Jickells, T. Bromley, Y. Nojiri, B. Quack, P. W. Boyd, Western Pacific atmospheric nutrient deposition fluxes, their impact on surface ocean productivity</w:t>
      </w:r>
      <w:r w:rsidR="00335729">
        <w:rPr>
          <w:rFonts w:ascii="Arial" w:hAnsi="Arial" w:cs="Arial"/>
        </w:rPr>
        <w:t xml:space="preserve">. </w:t>
      </w:r>
      <w:r w:rsidR="00335729">
        <w:rPr>
          <w:rFonts w:ascii="Arial" w:hAnsi="Arial" w:cs="Arial"/>
          <w:i/>
          <w:iCs/>
        </w:rPr>
        <w:t xml:space="preserve">Global Biogeochem. Cycles </w:t>
      </w:r>
      <w:r w:rsidR="00335729">
        <w:rPr>
          <w:rFonts w:ascii="Arial" w:hAnsi="Arial" w:cs="Arial"/>
          <w:b/>
          <w:bCs/>
        </w:rPr>
        <w:t>28</w:t>
      </w:r>
      <w:r w:rsidR="00335729">
        <w:rPr>
          <w:rFonts w:ascii="Arial" w:hAnsi="Arial" w:cs="Arial"/>
        </w:rPr>
        <w:t>, 712-728 (2014).</w:t>
      </w:r>
    </w:p>
    <w:p w14:paraId="21050475" w14:textId="28D77CFD" w:rsidR="00335729" w:rsidRPr="00241AF9" w:rsidRDefault="000B652B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0B652B">
        <w:rPr>
          <w:rFonts w:ascii="Arial" w:hAnsi="Arial" w:cs="Arial"/>
        </w:rPr>
        <w:t>K. E. Altieri, S. E. Fawcett, M. G. Has</w:t>
      </w:r>
      <w:r>
        <w:rPr>
          <w:rFonts w:ascii="Arial" w:hAnsi="Arial" w:cs="Arial"/>
        </w:rPr>
        <w:t xml:space="preserve">tings, Reactive nitrogen cycling in the atmosphere and ocean. </w:t>
      </w:r>
      <w:r>
        <w:rPr>
          <w:rFonts w:ascii="Arial" w:hAnsi="Arial" w:cs="Arial"/>
          <w:i/>
          <w:iCs/>
        </w:rPr>
        <w:t xml:space="preserve">Ann. Rev. </w:t>
      </w:r>
      <w:r w:rsidR="00241AF9">
        <w:rPr>
          <w:rFonts w:ascii="Arial" w:hAnsi="Arial" w:cs="Arial"/>
          <w:i/>
          <w:iCs/>
        </w:rPr>
        <w:t xml:space="preserve">Earth Planet Sci. </w:t>
      </w:r>
      <w:r w:rsidR="00241AF9">
        <w:rPr>
          <w:rFonts w:ascii="Arial" w:hAnsi="Arial" w:cs="Arial"/>
          <w:b/>
          <w:bCs/>
        </w:rPr>
        <w:t>49</w:t>
      </w:r>
      <w:r w:rsidR="00241AF9">
        <w:rPr>
          <w:rFonts w:ascii="Arial" w:hAnsi="Arial" w:cs="Arial"/>
        </w:rPr>
        <w:t>, 523-550 (2021).</w:t>
      </w:r>
    </w:p>
    <w:p w14:paraId="55353D0B" w14:textId="52DDDCF7" w:rsidR="00691A13" w:rsidRDefault="00B0716A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F. Paulot, D. J. Jacob, M. T. Johnson, T. G. Bell, A. R. Baker, W. C. Keene, I. D. Lima, S. C. Doney, C. A. Stock, Global oceanic emission of ammonia: constraints from seawater and atmospheric observations. </w:t>
      </w:r>
      <w:r>
        <w:rPr>
          <w:rFonts w:ascii="Arial" w:hAnsi="Arial" w:cs="Arial"/>
          <w:i/>
          <w:iCs/>
        </w:rPr>
        <w:t xml:space="preserve">Global Biogeochem. Cycles </w:t>
      </w:r>
      <w:r w:rsidR="005F6557">
        <w:rPr>
          <w:rFonts w:ascii="Arial" w:hAnsi="Arial" w:cs="Arial"/>
          <w:b/>
          <w:bCs/>
        </w:rPr>
        <w:t>29</w:t>
      </w:r>
      <w:r w:rsidR="005F6557">
        <w:rPr>
          <w:rFonts w:ascii="Arial" w:hAnsi="Arial" w:cs="Arial"/>
        </w:rPr>
        <w:t>, 1165-1178 (2015).</w:t>
      </w:r>
    </w:p>
    <w:p w14:paraId="73D2B21F" w14:textId="633624D9" w:rsidR="001C13D2" w:rsidRPr="00040171" w:rsidRDefault="00040171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040171">
        <w:rPr>
          <w:rFonts w:ascii="Arial" w:hAnsi="Arial" w:cs="Arial"/>
        </w:rPr>
        <w:t>C. E. Benkwitt, C. D’Angelo, R. E. Dunn, R. L. Gunn, S. Healing, M. L. Mardones, J. Wiedenmann, S. K. Wilson, N. A. J. Graham, Seabirds boo</w:t>
      </w:r>
      <w:r>
        <w:rPr>
          <w:rFonts w:ascii="Arial" w:hAnsi="Arial" w:cs="Arial"/>
        </w:rPr>
        <w:t xml:space="preserve">st coral reef resilience. </w:t>
      </w:r>
      <w:r>
        <w:rPr>
          <w:rFonts w:ascii="Arial" w:hAnsi="Arial" w:cs="Arial"/>
          <w:i/>
          <w:iCs/>
        </w:rPr>
        <w:t xml:space="preserve">Sci. Adv. </w:t>
      </w:r>
      <w:r w:rsidR="002E1782">
        <w:rPr>
          <w:rFonts w:ascii="Arial" w:hAnsi="Arial" w:cs="Arial"/>
          <w:b/>
          <w:bCs/>
        </w:rPr>
        <w:t>9</w:t>
      </w:r>
      <w:r w:rsidR="002E1782">
        <w:rPr>
          <w:rFonts w:ascii="Arial" w:hAnsi="Arial" w:cs="Arial"/>
        </w:rPr>
        <w:t>, eadj0390 (2023).</w:t>
      </w:r>
    </w:p>
    <w:p w14:paraId="16B9C468" w14:textId="77777777" w:rsidR="008D3AD8" w:rsidRDefault="008D3AD8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8236A9">
        <w:rPr>
          <w:rFonts w:ascii="Arial" w:hAnsi="Arial" w:cs="Arial"/>
        </w:rPr>
        <w:t xml:space="preserve">T. Berr, A. Millon, P. Dumas, P. Guehenneuc, </w:t>
      </w:r>
      <w:r w:rsidR="008236A9" w:rsidRPr="008236A9">
        <w:rPr>
          <w:rFonts w:ascii="Arial" w:hAnsi="Arial" w:cs="Arial"/>
        </w:rPr>
        <w:t>F. Perez, H. de Méringo, J. Baudat-Franceschi, M. le Corre, E.</w:t>
      </w:r>
      <w:r w:rsidR="008236A9">
        <w:rPr>
          <w:rFonts w:ascii="Arial" w:hAnsi="Arial" w:cs="Arial"/>
        </w:rPr>
        <w:t xml:space="preserve"> Vidal, Human visitation disrupts natural determinants of breeding seabird communities on coral reef islands. </w:t>
      </w:r>
      <w:r w:rsidR="008236A9">
        <w:rPr>
          <w:rFonts w:ascii="Arial" w:hAnsi="Arial" w:cs="Arial"/>
          <w:i/>
          <w:iCs/>
        </w:rPr>
        <w:t xml:space="preserve">Glob. Ecol. </w:t>
      </w:r>
      <w:r w:rsidR="00120C9C">
        <w:rPr>
          <w:rFonts w:ascii="Arial" w:hAnsi="Arial" w:cs="Arial"/>
          <w:i/>
          <w:iCs/>
        </w:rPr>
        <w:t xml:space="preserve">Conserv. </w:t>
      </w:r>
      <w:r w:rsidR="00120C9C">
        <w:rPr>
          <w:rFonts w:ascii="Arial" w:hAnsi="Arial" w:cs="Arial"/>
          <w:b/>
          <w:bCs/>
        </w:rPr>
        <w:t>48</w:t>
      </w:r>
      <w:r w:rsidR="00120C9C">
        <w:rPr>
          <w:rFonts w:ascii="Arial" w:hAnsi="Arial" w:cs="Arial"/>
        </w:rPr>
        <w:t>, e02732 (2023b).</w:t>
      </w:r>
    </w:p>
    <w:p w14:paraId="231728FF" w14:textId="53FAF395" w:rsidR="00B43053" w:rsidRDefault="00E65F37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A.B. </w:t>
      </w:r>
      <w:r w:rsidR="00B43053">
        <w:rPr>
          <w:rFonts w:ascii="Arial" w:hAnsi="Arial" w:cs="Arial"/>
        </w:rPr>
        <w:t>Amerson</w:t>
      </w:r>
      <w:r>
        <w:rPr>
          <w:rFonts w:ascii="Arial" w:hAnsi="Arial" w:cs="Arial"/>
        </w:rPr>
        <w:t xml:space="preserve">, Jr., Ornithology of the Marshall and Gilbert islands. </w:t>
      </w:r>
      <w:r>
        <w:rPr>
          <w:rFonts w:ascii="Arial" w:hAnsi="Arial" w:cs="Arial"/>
          <w:i/>
          <w:iCs/>
        </w:rPr>
        <w:t xml:space="preserve">Atoll Res. Bull. </w:t>
      </w:r>
      <w:r>
        <w:rPr>
          <w:rFonts w:ascii="Arial" w:hAnsi="Arial" w:cs="Arial"/>
          <w:b/>
          <w:bCs/>
        </w:rPr>
        <w:t>127</w:t>
      </w:r>
      <w:r>
        <w:rPr>
          <w:rFonts w:ascii="Arial" w:hAnsi="Arial" w:cs="Arial"/>
        </w:rPr>
        <w:t>, 1-348. (1969).</w:t>
      </w:r>
    </w:p>
    <w:p w14:paraId="78D5E355" w14:textId="3262DE4B" w:rsidR="003563BA" w:rsidRDefault="003563BA" w:rsidP="00DD07F9">
      <w:pPr>
        <w:spacing w:line="360" w:lineRule="auto"/>
        <w:contextualSpacing/>
        <w:jc w:val="both"/>
        <w:rPr>
          <w:rFonts w:ascii="Arial" w:hAnsi="Arial" w:cs="Arial"/>
        </w:rPr>
      </w:pPr>
      <w:r w:rsidRPr="003563BA">
        <w:rPr>
          <w:rFonts w:ascii="Arial" w:hAnsi="Arial" w:cs="Arial"/>
        </w:rPr>
        <w:t>R. W. Schreiber, E. A. Schreiber, Central Pacific seabirds and the El Ni</w:t>
      </w:r>
      <w:r>
        <w:rPr>
          <w:rFonts w:ascii="Arial" w:hAnsi="Arial" w:cs="Arial"/>
        </w:rPr>
        <w:t xml:space="preserve">ño Southern Oscillation: 1982 to 1983 perspectives. </w:t>
      </w:r>
      <w:r>
        <w:rPr>
          <w:rFonts w:ascii="Arial" w:hAnsi="Arial" w:cs="Arial"/>
          <w:i/>
          <w:iCs/>
        </w:rPr>
        <w:t xml:space="preserve">Science </w:t>
      </w:r>
      <w:r>
        <w:rPr>
          <w:rFonts w:ascii="Arial" w:hAnsi="Arial" w:cs="Arial"/>
          <w:b/>
          <w:bCs/>
        </w:rPr>
        <w:t>225</w:t>
      </w:r>
      <w:r>
        <w:rPr>
          <w:rFonts w:ascii="Arial" w:hAnsi="Arial" w:cs="Arial"/>
        </w:rPr>
        <w:t xml:space="preserve">, </w:t>
      </w:r>
      <w:r w:rsidR="001E6243">
        <w:rPr>
          <w:rFonts w:ascii="Arial" w:hAnsi="Arial" w:cs="Arial"/>
        </w:rPr>
        <w:t>713-716</w:t>
      </w:r>
      <w:r w:rsidR="0059426C">
        <w:rPr>
          <w:rFonts w:ascii="Arial" w:hAnsi="Arial" w:cs="Arial"/>
        </w:rPr>
        <w:t xml:space="preserve"> (1984).</w:t>
      </w:r>
    </w:p>
    <w:p w14:paraId="3D2ECE06" w14:textId="635E455E" w:rsidR="00C757E6" w:rsidRPr="007025E9" w:rsidRDefault="00C757E6" w:rsidP="00DD07F9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J. A. Tobias, C. Sheard, A. L. Pigot, A. J. M. Devenish, </w:t>
      </w:r>
      <w:r w:rsidR="00790FDC">
        <w:rPr>
          <w:rFonts w:ascii="Arial" w:hAnsi="Arial" w:cs="Arial"/>
        </w:rPr>
        <w:t xml:space="preserve">J. Yang, …, M. Schleuning, AVONET: morphological, ecological and geographical data for all birds. </w:t>
      </w:r>
      <w:r w:rsidR="00790FDC">
        <w:rPr>
          <w:rFonts w:ascii="Arial" w:hAnsi="Arial" w:cs="Arial"/>
          <w:i/>
          <w:iCs/>
        </w:rPr>
        <w:t xml:space="preserve">Ecol. Lett. </w:t>
      </w:r>
      <w:r w:rsidR="007025E9">
        <w:rPr>
          <w:rFonts w:ascii="Arial" w:hAnsi="Arial" w:cs="Arial"/>
          <w:b/>
          <w:bCs/>
        </w:rPr>
        <w:t>25</w:t>
      </w:r>
      <w:r w:rsidR="007025E9">
        <w:rPr>
          <w:rFonts w:ascii="Arial" w:hAnsi="Arial" w:cs="Arial"/>
        </w:rPr>
        <w:t>, 581-597 (2022).</w:t>
      </w:r>
    </w:p>
    <w:p w14:paraId="3B070B58" w14:textId="77777777" w:rsidR="00B43053" w:rsidRPr="003563BA" w:rsidRDefault="00B43053" w:rsidP="00DD07F9">
      <w:pPr>
        <w:spacing w:line="360" w:lineRule="auto"/>
        <w:contextualSpacing/>
        <w:jc w:val="both"/>
        <w:rPr>
          <w:rFonts w:ascii="Arial" w:hAnsi="Arial" w:cs="Arial"/>
        </w:rPr>
      </w:pPr>
    </w:p>
    <w:p w14:paraId="2D1F9805" w14:textId="384E9DC3" w:rsidR="00B43053" w:rsidRPr="003563BA" w:rsidRDefault="00B43053" w:rsidP="00DD07F9">
      <w:pPr>
        <w:spacing w:line="360" w:lineRule="auto"/>
        <w:contextualSpacing/>
        <w:jc w:val="both"/>
        <w:rPr>
          <w:rFonts w:ascii="Arial" w:hAnsi="Arial" w:cs="Arial"/>
        </w:rPr>
        <w:sectPr w:rsidR="00B43053" w:rsidRPr="003563BA" w:rsidSect="003A799A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14:paraId="2DDF0416" w14:textId="62ABE7E2" w:rsidR="003A799A" w:rsidRPr="008236A9" w:rsidRDefault="003A799A" w:rsidP="00DD07F9">
      <w:pPr>
        <w:spacing w:line="360" w:lineRule="auto"/>
        <w:contextualSpacing/>
        <w:jc w:val="both"/>
        <w:rPr>
          <w:rFonts w:ascii="Arial" w:hAnsi="Arial" w:cs="Arial"/>
          <w:b/>
          <w:bCs/>
        </w:rPr>
      </w:pPr>
      <w:r w:rsidRPr="008236A9">
        <w:rPr>
          <w:rFonts w:ascii="Arial" w:hAnsi="Arial" w:cs="Arial"/>
          <w:b/>
          <w:bCs/>
        </w:rPr>
        <w:lastRenderedPageBreak/>
        <w:t>Figures</w:t>
      </w:r>
    </w:p>
    <w:sectPr w:rsidR="003A799A" w:rsidRPr="008236A9" w:rsidSect="003A799A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bastian steibl" w:date="2023-12-19T16:01:00Z" w:initials="ss">
    <w:p w14:paraId="06396939" w14:textId="77777777" w:rsidR="00CA3570" w:rsidRDefault="00CA3570" w:rsidP="00397E78">
      <w:pPr>
        <w:pStyle w:val="CommentText"/>
      </w:pPr>
      <w:r>
        <w:rPr>
          <w:rStyle w:val="CommentReference"/>
        </w:rPr>
        <w:annotationRef/>
      </w:r>
      <w:r>
        <w:t>250 words max</w:t>
      </w:r>
    </w:p>
  </w:comment>
  <w:comment w:id="1" w:author="sebastian steibl" w:date="2023-12-19T16:01:00Z" w:initials="ss">
    <w:p w14:paraId="1F7A866F" w14:textId="77777777" w:rsidR="00CA3570" w:rsidRDefault="00CA3570" w:rsidP="00762AB0">
      <w:pPr>
        <w:pStyle w:val="CommentText"/>
      </w:pPr>
      <w:r>
        <w:rPr>
          <w:rStyle w:val="CommentReference"/>
        </w:rPr>
        <w:annotationRef/>
      </w:r>
      <w:r>
        <w:t>120 words max</w:t>
      </w:r>
    </w:p>
  </w:comment>
  <w:comment w:id="2" w:author="sebastian steibl" w:date="2023-12-19T16:19:00Z" w:initials="ss">
    <w:p w14:paraId="676896B2" w14:textId="77777777" w:rsidR="002C7E84" w:rsidRDefault="003139CE" w:rsidP="00CA76F9">
      <w:pPr>
        <w:pStyle w:val="CommentText"/>
      </w:pPr>
      <w:r>
        <w:rPr>
          <w:rStyle w:val="CommentReference"/>
        </w:rPr>
        <w:annotationRef/>
      </w:r>
      <w:r w:rsidR="002C7E84">
        <w:t>ca. 4000 words</w:t>
      </w:r>
    </w:p>
  </w:comment>
  <w:comment w:id="3" w:author="sebastian steibl" w:date="2023-12-19T16:19:00Z" w:initials="ss">
    <w:p w14:paraId="36A9AF7B" w14:textId="4CC1BE9B" w:rsidR="003139CE" w:rsidRDefault="003139CE" w:rsidP="003C6468">
      <w:pPr>
        <w:pStyle w:val="CommentText"/>
      </w:pPr>
      <w:r>
        <w:rPr>
          <w:rStyle w:val="CommentReference"/>
        </w:rPr>
        <w:annotationRef/>
      </w:r>
      <w:r>
        <w:t>50 max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396939" w15:done="0"/>
  <w15:commentEx w15:paraId="1F7A866F" w15:done="0"/>
  <w15:commentEx w15:paraId="676896B2" w15:done="0"/>
  <w15:commentEx w15:paraId="36A9AF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2C3CC1" w16cex:dateUtc="2023-12-19T03:01:00Z"/>
  <w16cex:commentExtensible w16cex:durableId="292C3CC7" w16cex:dateUtc="2023-12-19T03:01:00Z"/>
  <w16cex:commentExtensible w16cex:durableId="292C4103" w16cex:dateUtc="2023-12-19T03:19:00Z"/>
  <w16cex:commentExtensible w16cex:durableId="292C40FA" w16cex:dateUtc="2023-12-19T0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396939" w16cid:durableId="292C3CC1"/>
  <w16cid:commentId w16cid:paraId="1F7A866F" w16cid:durableId="292C3CC7"/>
  <w16cid:commentId w16cid:paraId="676896B2" w16cid:durableId="292C4103"/>
  <w16cid:commentId w16cid:paraId="36A9AF7B" w16cid:durableId="292C40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1F2FD" w14:textId="77777777" w:rsidR="0074280A" w:rsidRDefault="0074280A" w:rsidP="0074280A">
      <w:pPr>
        <w:spacing w:after="0" w:line="240" w:lineRule="auto"/>
      </w:pPr>
      <w:r>
        <w:separator/>
      </w:r>
    </w:p>
  </w:endnote>
  <w:endnote w:type="continuationSeparator" w:id="0">
    <w:p w14:paraId="52CBDD16" w14:textId="77777777" w:rsidR="0074280A" w:rsidRDefault="0074280A" w:rsidP="00742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1FCAC" w14:textId="77777777" w:rsidR="0074280A" w:rsidRDefault="0074280A" w:rsidP="0074280A">
      <w:pPr>
        <w:spacing w:after="0" w:line="240" w:lineRule="auto"/>
      </w:pPr>
      <w:r>
        <w:separator/>
      </w:r>
    </w:p>
  </w:footnote>
  <w:footnote w:type="continuationSeparator" w:id="0">
    <w:p w14:paraId="7BE98080" w14:textId="77777777" w:rsidR="0074280A" w:rsidRDefault="0074280A" w:rsidP="00742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E4BCA"/>
    <w:multiLevelType w:val="hybridMultilevel"/>
    <w:tmpl w:val="93E2B5F6"/>
    <w:lvl w:ilvl="0" w:tplc="68085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A4C31"/>
    <w:multiLevelType w:val="hybridMultilevel"/>
    <w:tmpl w:val="C6BCCC00"/>
    <w:lvl w:ilvl="0" w:tplc="692C5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993890">
    <w:abstractNumId w:val="1"/>
  </w:num>
  <w:num w:numId="2" w16cid:durableId="107651706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bastian steibl">
    <w15:presenceInfo w15:providerId="Windows Live" w15:userId="9eeeefec1d7671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52"/>
    <w:rsid w:val="000063B6"/>
    <w:rsid w:val="00010B52"/>
    <w:rsid w:val="00011DDC"/>
    <w:rsid w:val="000123E9"/>
    <w:rsid w:val="00015368"/>
    <w:rsid w:val="0002040F"/>
    <w:rsid w:val="000205D2"/>
    <w:rsid w:val="00020BA2"/>
    <w:rsid w:val="00021280"/>
    <w:rsid w:val="00022765"/>
    <w:rsid w:val="000254C6"/>
    <w:rsid w:val="00031E94"/>
    <w:rsid w:val="00032500"/>
    <w:rsid w:val="00032691"/>
    <w:rsid w:val="00033B74"/>
    <w:rsid w:val="00034D5F"/>
    <w:rsid w:val="00034E65"/>
    <w:rsid w:val="0003643C"/>
    <w:rsid w:val="0003693C"/>
    <w:rsid w:val="00040171"/>
    <w:rsid w:val="000432DB"/>
    <w:rsid w:val="00043308"/>
    <w:rsid w:val="000441A0"/>
    <w:rsid w:val="000442F9"/>
    <w:rsid w:val="000458E3"/>
    <w:rsid w:val="00046E8E"/>
    <w:rsid w:val="00050AD7"/>
    <w:rsid w:val="000513A1"/>
    <w:rsid w:val="00052CAD"/>
    <w:rsid w:val="0005303F"/>
    <w:rsid w:val="000537B4"/>
    <w:rsid w:val="00054A3B"/>
    <w:rsid w:val="00056AD7"/>
    <w:rsid w:val="00060235"/>
    <w:rsid w:val="00062646"/>
    <w:rsid w:val="00064FF4"/>
    <w:rsid w:val="00070BC1"/>
    <w:rsid w:val="00071823"/>
    <w:rsid w:val="00071972"/>
    <w:rsid w:val="00072393"/>
    <w:rsid w:val="000754B8"/>
    <w:rsid w:val="000758F1"/>
    <w:rsid w:val="000773D3"/>
    <w:rsid w:val="000824FC"/>
    <w:rsid w:val="000843DB"/>
    <w:rsid w:val="00084F1E"/>
    <w:rsid w:val="00086B01"/>
    <w:rsid w:val="0009074D"/>
    <w:rsid w:val="00090FEC"/>
    <w:rsid w:val="00092070"/>
    <w:rsid w:val="00092D54"/>
    <w:rsid w:val="000930AB"/>
    <w:rsid w:val="00093CEA"/>
    <w:rsid w:val="00096F06"/>
    <w:rsid w:val="000A03A9"/>
    <w:rsid w:val="000A1E6F"/>
    <w:rsid w:val="000A34EF"/>
    <w:rsid w:val="000A38C7"/>
    <w:rsid w:val="000A425A"/>
    <w:rsid w:val="000A5689"/>
    <w:rsid w:val="000B1907"/>
    <w:rsid w:val="000B2B91"/>
    <w:rsid w:val="000B5EA4"/>
    <w:rsid w:val="000B652B"/>
    <w:rsid w:val="000B72DF"/>
    <w:rsid w:val="000B77E3"/>
    <w:rsid w:val="000B78C1"/>
    <w:rsid w:val="000B7D8C"/>
    <w:rsid w:val="000C2889"/>
    <w:rsid w:val="000C320E"/>
    <w:rsid w:val="000C3A26"/>
    <w:rsid w:val="000C4129"/>
    <w:rsid w:val="000C6BCC"/>
    <w:rsid w:val="000D2313"/>
    <w:rsid w:val="000E1D57"/>
    <w:rsid w:val="000E21C6"/>
    <w:rsid w:val="000E28B1"/>
    <w:rsid w:val="000E2FFC"/>
    <w:rsid w:val="000E527A"/>
    <w:rsid w:val="000E7EB4"/>
    <w:rsid w:val="000F0938"/>
    <w:rsid w:val="000F146D"/>
    <w:rsid w:val="000F3045"/>
    <w:rsid w:val="000F3130"/>
    <w:rsid w:val="000F5FEC"/>
    <w:rsid w:val="000F6DA3"/>
    <w:rsid w:val="000F76F5"/>
    <w:rsid w:val="00102822"/>
    <w:rsid w:val="00102FF9"/>
    <w:rsid w:val="00106F79"/>
    <w:rsid w:val="00111484"/>
    <w:rsid w:val="00112AA7"/>
    <w:rsid w:val="00114D82"/>
    <w:rsid w:val="001206F6"/>
    <w:rsid w:val="00120C9C"/>
    <w:rsid w:val="00121D38"/>
    <w:rsid w:val="0012382F"/>
    <w:rsid w:val="001249B2"/>
    <w:rsid w:val="001254A8"/>
    <w:rsid w:val="00125999"/>
    <w:rsid w:val="00125EB4"/>
    <w:rsid w:val="0012785A"/>
    <w:rsid w:val="00130AAC"/>
    <w:rsid w:val="001430B1"/>
    <w:rsid w:val="00144AE3"/>
    <w:rsid w:val="001455BF"/>
    <w:rsid w:val="00145861"/>
    <w:rsid w:val="001515FC"/>
    <w:rsid w:val="001516F0"/>
    <w:rsid w:val="00151F6F"/>
    <w:rsid w:val="00152C7D"/>
    <w:rsid w:val="001530BD"/>
    <w:rsid w:val="00155C99"/>
    <w:rsid w:val="001565EE"/>
    <w:rsid w:val="001569F7"/>
    <w:rsid w:val="00156A3D"/>
    <w:rsid w:val="0015796A"/>
    <w:rsid w:val="00164FF6"/>
    <w:rsid w:val="001653B7"/>
    <w:rsid w:val="0016567D"/>
    <w:rsid w:val="00166062"/>
    <w:rsid w:val="00167FB3"/>
    <w:rsid w:val="00172323"/>
    <w:rsid w:val="00175832"/>
    <w:rsid w:val="001762A1"/>
    <w:rsid w:val="00180E7D"/>
    <w:rsid w:val="00183393"/>
    <w:rsid w:val="00184897"/>
    <w:rsid w:val="00184DB9"/>
    <w:rsid w:val="00186E00"/>
    <w:rsid w:val="00190431"/>
    <w:rsid w:val="00190FDF"/>
    <w:rsid w:val="00193D33"/>
    <w:rsid w:val="00195E61"/>
    <w:rsid w:val="00196087"/>
    <w:rsid w:val="001A2CF6"/>
    <w:rsid w:val="001A56DA"/>
    <w:rsid w:val="001A6C2A"/>
    <w:rsid w:val="001B1420"/>
    <w:rsid w:val="001B53EE"/>
    <w:rsid w:val="001B6B61"/>
    <w:rsid w:val="001C13D2"/>
    <w:rsid w:val="001C4B21"/>
    <w:rsid w:val="001C5B54"/>
    <w:rsid w:val="001C673B"/>
    <w:rsid w:val="001D0874"/>
    <w:rsid w:val="001D17B7"/>
    <w:rsid w:val="001D6F28"/>
    <w:rsid w:val="001D70FC"/>
    <w:rsid w:val="001D7BC2"/>
    <w:rsid w:val="001E076E"/>
    <w:rsid w:val="001E12E0"/>
    <w:rsid w:val="001E6243"/>
    <w:rsid w:val="001E633C"/>
    <w:rsid w:val="001E63FC"/>
    <w:rsid w:val="001E68D0"/>
    <w:rsid w:val="001F0B16"/>
    <w:rsid w:val="001F2C53"/>
    <w:rsid w:val="001F2CCA"/>
    <w:rsid w:val="001F43E9"/>
    <w:rsid w:val="001F4F70"/>
    <w:rsid w:val="001F5019"/>
    <w:rsid w:val="001F519E"/>
    <w:rsid w:val="001F5D40"/>
    <w:rsid w:val="00201019"/>
    <w:rsid w:val="002010C8"/>
    <w:rsid w:val="00201218"/>
    <w:rsid w:val="002046C6"/>
    <w:rsid w:val="002075E3"/>
    <w:rsid w:val="00216D72"/>
    <w:rsid w:val="002201EC"/>
    <w:rsid w:val="002206CC"/>
    <w:rsid w:val="0022123B"/>
    <w:rsid w:val="002226CD"/>
    <w:rsid w:val="0022379F"/>
    <w:rsid w:val="0022559D"/>
    <w:rsid w:val="00231093"/>
    <w:rsid w:val="00234E9A"/>
    <w:rsid w:val="002359B4"/>
    <w:rsid w:val="002367A3"/>
    <w:rsid w:val="00241AF9"/>
    <w:rsid w:val="00241F72"/>
    <w:rsid w:val="002424E1"/>
    <w:rsid w:val="00243A07"/>
    <w:rsid w:val="00244104"/>
    <w:rsid w:val="00247978"/>
    <w:rsid w:val="00250161"/>
    <w:rsid w:val="00250F8C"/>
    <w:rsid w:val="00252128"/>
    <w:rsid w:val="00253932"/>
    <w:rsid w:val="0025411D"/>
    <w:rsid w:val="00254131"/>
    <w:rsid w:val="00263A32"/>
    <w:rsid w:val="0026677E"/>
    <w:rsid w:val="00273F1D"/>
    <w:rsid w:val="00275163"/>
    <w:rsid w:val="0027718C"/>
    <w:rsid w:val="00277FA7"/>
    <w:rsid w:val="00285ABF"/>
    <w:rsid w:val="00285E44"/>
    <w:rsid w:val="00291055"/>
    <w:rsid w:val="00291352"/>
    <w:rsid w:val="0029372B"/>
    <w:rsid w:val="00296280"/>
    <w:rsid w:val="0029731C"/>
    <w:rsid w:val="00297562"/>
    <w:rsid w:val="00297EBF"/>
    <w:rsid w:val="00297F6E"/>
    <w:rsid w:val="002A24B3"/>
    <w:rsid w:val="002A2809"/>
    <w:rsid w:val="002A2C4C"/>
    <w:rsid w:val="002A3616"/>
    <w:rsid w:val="002A5AF2"/>
    <w:rsid w:val="002A6D19"/>
    <w:rsid w:val="002A72C0"/>
    <w:rsid w:val="002B21C2"/>
    <w:rsid w:val="002B2C85"/>
    <w:rsid w:val="002B5A30"/>
    <w:rsid w:val="002C1170"/>
    <w:rsid w:val="002C1AA4"/>
    <w:rsid w:val="002C2DD7"/>
    <w:rsid w:val="002C3E90"/>
    <w:rsid w:val="002C43BA"/>
    <w:rsid w:val="002C7C48"/>
    <w:rsid w:val="002C7E84"/>
    <w:rsid w:val="002D0F2E"/>
    <w:rsid w:val="002D1F45"/>
    <w:rsid w:val="002D568B"/>
    <w:rsid w:val="002D6234"/>
    <w:rsid w:val="002D78F6"/>
    <w:rsid w:val="002D7CA8"/>
    <w:rsid w:val="002E0834"/>
    <w:rsid w:val="002E0B49"/>
    <w:rsid w:val="002E1782"/>
    <w:rsid w:val="002E4412"/>
    <w:rsid w:val="002F03A4"/>
    <w:rsid w:val="002F06F4"/>
    <w:rsid w:val="002F0E43"/>
    <w:rsid w:val="002F19BB"/>
    <w:rsid w:val="003001AE"/>
    <w:rsid w:val="00300BA1"/>
    <w:rsid w:val="00301590"/>
    <w:rsid w:val="0030338F"/>
    <w:rsid w:val="00305474"/>
    <w:rsid w:val="00307645"/>
    <w:rsid w:val="00310157"/>
    <w:rsid w:val="00311937"/>
    <w:rsid w:val="003130B2"/>
    <w:rsid w:val="00313319"/>
    <w:rsid w:val="003139CE"/>
    <w:rsid w:val="0031459E"/>
    <w:rsid w:val="00315A34"/>
    <w:rsid w:val="0032174C"/>
    <w:rsid w:val="00324CEF"/>
    <w:rsid w:val="003256AE"/>
    <w:rsid w:val="00327470"/>
    <w:rsid w:val="003305D7"/>
    <w:rsid w:val="0033385D"/>
    <w:rsid w:val="00335729"/>
    <w:rsid w:val="0033617B"/>
    <w:rsid w:val="003368E1"/>
    <w:rsid w:val="00342893"/>
    <w:rsid w:val="00342CD7"/>
    <w:rsid w:val="00345A7B"/>
    <w:rsid w:val="00347B57"/>
    <w:rsid w:val="00351527"/>
    <w:rsid w:val="00352281"/>
    <w:rsid w:val="00355081"/>
    <w:rsid w:val="00355F71"/>
    <w:rsid w:val="003563BA"/>
    <w:rsid w:val="003573C3"/>
    <w:rsid w:val="0035779F"/>
    <w:rsid w:val="00361870"/>
    <w:rsid w:val="003632B7"/>
    <w:rsid w:val="00366694"/>
    <w:rsid w:val="00366AC7"/>
    <w:rsid w:val="00372BF9"/>
    <w:rsid w:val="00372FF5"/>
    <w:rsid w:val="00373B01"/>
    <w:rsid w:val="00376877"/>
    <w:rsid w:val="00380A35"/>
    <w:rsid w:val="00381444"/>
    <w:rsid w:val="00381CD3"/>
    <w:rsid w:val="00382325"/>
    <w:rsid w:val="00387281"/>
    <w:rsid w:val="0039147B"/>
    <w:rsid w:val="00391CDD"/>
    <w:rsid w:val="00392855"/>
    <w:rsid w:val="00393737"/>
    <w:rsid w:val="00393C24"/>
    <w:rsid w:val="0039504D"/>
    <w:rsid w:val="00396DC7"/>
    <w:rsid w:val="003A0750"/>
    <w:rsid w:val="003A52C0"/>
    <w:rsid w:val="003A799A"/>
    <w:rsid w:val="003B2C96"/>
    <w:rsid w:val="003B6135"/>
    <w:rsid w:val="003B6531"/>
    <w:rsid w:val="003C36E3"/>
    <w:rsid w:val="003C37E7"/>
    <w:rsid w:val="003C5808"/>
    <w:rsid w:val="003C5971"/>
    <w:rsid w:val="003C5A37"/>
    <w:rsid w:val="003C5C50"/>
    <w:rsid w:val="003C635E"/>
    <w:rsid w:val="003D3282"/>
    <w:rsid w:val="003D415E"/>
    <w:rsid w:val="003D56AC"/>
    <w:rsid w:val="003D59F1"/>
    <w:rsid w:val="003D6459"/>
    <w:rsid w:val="003D6A7D"/>
    <w:rsid w:val="003D7262"/>
    <w:rsid w:val="003E3118"/>
    <w:rsid w:val="003E463E"/>
    <w:rsid w:val="003E5D53"/>
    <w:rsid w:val="003E7268"/>
    <w:rsid w:val="003E74A3"/>
    <w:rsid w:val="003F4997"/>
    <w:rsid w:val="00400050"/>
    <w:rsid w:val="00402FC6"/>
    <w:rsid w:val="00406BB1"/>
    <w:rsid w:val="00407E64"/>
    <w:rsid w:val="004108F8"/>
    <w:rsid w:val="004126F5"/>
    <w:rsid w:val="00414B04"/>
    <w:rsid w:val="00414BCA"/>
    <w:rsid w:val="004177CE"/>
    <w:rsid w:val="00417C0A"/>
    <w:rsid w:val="00422250"/>
    <w:rsid w:val="00423EFB"/>
    <w:rsid w:val="00425DBE"/>
    <w:rsid w:val="004333F6"/>
    <w:rsid w:val="00435F65"/>
    <w:rsid w:val="00441A49"/>
    <w:rsid w:val="0044229C"/>
    <w:rsid w:val="00442C4D"/>
    <w:rsid w:val="00443125"/>
    <w:rsid w:val="004437EF"/>
    <w:rsid w:val="00446DA0"/>
    <w:rsid w:val="00453C38"/>
    <w:rsid w:val="00455207"/>
    <w:rsid w:val="00456D94"/>
    <w:rsid w:val="00456EAF"/>
    <w:rsid w:val="00457567"/>
    <w:rsid w:val="00457FF6"/>
    <w:rsid w:val="004615A9"/>
    <w:rsid w:val="0046239F"/>
    <w:rsid w:val="00464036"/>
    <w:rsid w:val="004644D0"/>
    <w:rsid w:val="004674F2"/>
    <w:rsid w:val="004700EA"/>
    <w:rsid w:val="00471634"/>
    <w:rsid w:val="00480F30"/>
    <w:rsid w:val="00482556"/>
    <w:rsid w:val="00482B19"/>
    <w:rsid w:val="00485CD7"/>
    <w:rsid w:val="0049165F"/>
    <w:rsid w:val="00491D19"/>
    <w:rsid w:val="00491D8C"/>
    <w:rsid w:val="00493AF2"/>
    <w:rsid w:val="0049450D"/>
    <w:rsid w:val="004A063C"/>
    <w:rsid w:val="004A10AD"/>
    <w:rsid w:val="004A673A"/>
    <w:rsid w:val="004A78C4"/>
    <w:rsid w:val="004B0CAD"/>
    <w:rsid w:val="004B1295"/>
    <w:rsid w:val="004B16DF"/>
    <w:rsid w:val="004B2910"/>
    <w:rsid w:val="004B3E88"/>
    <w:rsid w:val="004B521A"/>
    <w:rsid w:val="004B6B71"/>
    <w:rsid w:val="004B76F6"/>
    <w:rsid w:val="004C001B"/>
    <w:rsid w:val="004C0BCF"/>
    <w:rsid w:val="004C1FCE"/>
    <w:rsid w:val="004C3632"/>
    <w:rsid w:val="004D46FF"/>
    <w:rsid w:val="004D5E20"/>
    <w:rsid w:val="004D5F19"/>
    <w:rsid w:val="004E0016"/>
    <w:rsid w:val="004E1694"/>
    <w:rsid w:val="004E1D25"/>
    <w:rsid w:val="004E4935"/>
    <w:rsid w:val="004E4C4B"/>
    <w:rsid w:val="004E6AF6"/>
    <w:rsid w:val="004E6B88"/>
    <w:rsid w:val="004E71A1"/>
    <w:rsid w:val="004E7853"/>
    <w:rsid w:val="004F03E9"/>
    <w:rsid w:val="004F0E01"/>
    <w:rsid w:val="004F0E5C"/>
    <w:rsid w:val="004F2899"/>
    <w:rsid w:val="004F3C75"/>
    <w:rsid w:val="004F56F6"/>
    <w:rsid w:val="004F6A95"/>
    <w:rsid w:val="004F7863"/>
    <w:rsid w:val="005005E6"/>
    <w:rsid w:val="00504521"/>
    <w:rsid w:val="00507EA8"/>
    <w:rsid w:val="00510DC5"/>
    <w:rsid w:val="00512AF9"/>
    <w:rsid w:val="00514A8B"/>
    <w:rsid w:val="00515A8B"/>
    <w:rsid w:val="00520187"/>
    <w:rsid w:val="00524AC5"/>
    <w:rsid w:val="00525603"/>
    <w:rsid w:val="00525F01"/>
    <w:rsid w:val="005267E9"/>
    <w:rsid w:val="00527F63"/>
    <w:rsid w:val="00531A9E"/>
    <w:rsid w:val="00531BD8"/>
    <w:rsid w:val="00532CD4"/>
    <w:rsid w:val="00540115"/>
    <w:rsid w:val="00540B64"/>
    <w:rsid w:val="00542186"/>
    <w:rsid w:val="00544B45"/>
    <w:rsid w:val="005460D3"/>
    <w:rsid w:val="005462A2"/>
    <w:rsid w:val="0054676C"/>
    <w:rsid w:val="00546800"/>
    <w:rsid w:val="00547418"/>
    <w:rsid w:val="00547523"/>
    <w:rsid w:val="00552842"/>
    <w:rsid w:val="00552CB5"/>
    <w:rsid w:val="00555930"/>
    <w:rsid w:val="00561320"/>
    <w:rsid w:val="00562947"/>
    <w:rsid w:val="00563B59"/>
    <w:rsid w:val="00566C14"/>
    <w:rsid w:val="00567061"/>
    <w:rsid w:val="00567BFC"/>
    <w:rsid w:val="00570D67"/>
    <w:rsid w:val="005725DA"/>
    <w:rsid w:val="00572E0B"/>
    <w:rsid w:val="0057404C"/>
    <w:rsid w:val="00574EE4"/>
    <w:rsid w:val="00577D62"/>
    <w:rsid w:val="00581E36"/>
    <w:rsid w:val="00582166"/>
    <w:rsid w:val="005853EA"/>
    <w:rsid w:val="00585648"/>
    <w:rsid w:val="00586CDF"/>
    <w:rsid w:val="005879C3"/>
    <w:rsid w:val="00590AD6"/>
    <w:rsid w:val="005919E7"/>
    <w:rsid w:val="00593E66"/>
    <w:rsid w:val="0059426C"/>
    <w:rsid w:val="00595BB2"/>
    <w:rsid w:val="005A1F89"/>
    <w:rsid w:val="005A218F"/>
    <w:rsid w:val="005A236F"/>
    <w:rsid w:val="005A3FB0"/>
    <w:rsid w:val="005A4DF5"/>
    <w:rsid w:val="005A594B"/>
    <w:rsid w:val="005A6F44"/>
    <w:rsid w:val="005B1E9B"/>
    <w:rsid w:val="005B4057"/>
    <w:rsid w:val="005B526E"/>
    <w:rsid w:val="005B5BB6"/>
    <w:rsid w:val="005C0148"/>
    <w:rsid w:val="005C0ABD"/>
    <w:rsid w:val="005C15E1"/>
    <w:rsid w:val="005C1C0E"/>
    <w:rsid w:val="005C5096"/>
    <w:rsid w:val="005C53EB"/>
    <w:rsid w:val="005C7E5F"/>
    <w:rsid w:val="005D1A69"/>
    <w:rsid w:val="005D28FD"/>
    <w:rsid w:val="005E1EB0"/>
    <w:rsid w:val="005E5294"/>
    <w:rsid w:val="005E7636"/>
    <w:rsid w:val="005F1418"/>
    <w:rsid w:val="005F51EF"/>
    <w:rsid w:val="005F5DDB"/>
    <w:rsid w:val="005F641C"/>
    <w:rsid w:val="005F6557"/>
    <w:rsid w:val="00600042"/>
    <w:rsid w:val="006005A2"/>
    <w:rsid w:val="006012B0"/>
    <w:rsid w:val="00601B7A"/>
    <w:rsid w:val="00602343"/>
    <w:rsid w:val="00603F70"/>
    <w:rsid w:val="006042D6"/>
    <w:rsid w:val="0060449E"/>
    <w:rsid w:val="00605896"/>
    <w:rsid w:val="00611C57"/>
    <w:rsid w:val="00612049"/>
    <w:rsid w:val="00612D34"/>
    <w:rsid w:val="00613150"/>
    <w:rsid w:val="0061474D"/>
    <w:rsid w:val="006166DD"/>
    <w:rsid w:val="00620B1F"/>
    <w:rsid w:val="0062193D"/>
    <w:rsid w:val="00622749"/>
    <w:rsid w:val="00622B88"/>
    <w:rsid w:val="00623A03"/>
    <w:rsid w:val="00627EEB"/>
    <w:rsid w:val="00630B1E"/>
    <w:rsid w:val="00630F81"/>
    <w:rsid w:val="006317A9"/>
    <w:rsid w:val="006340A4"/>
    <w:rsid w:val="006350C3"/>
    <w:rsid w:val="0063573C"/>
    <w:rsid w:val="00637F97"/>
    <w:rsid w:val="00641633"/>
    <w:rsid w:val="006439BC"/>
    <w:rsid w:val="00645B60"/>
    <w:rsid w:val="006460BC"/>
    <w:rsid w:val="00650DC1"/>
    <w:rsid w:val="0065151D"/>
    <w:rsid w:val="006516FD"/>
    <w:rsid w:val="00651F74"/>
    <w:rsid w:val="00652876"/>
    <w:rsid w:val="00652F76"/>
    <w:rsid w:val="00654902"/>
    <w:rsid w:val="006557C9"/>
    <w:rsid w:val="00655D42"/>
    <w:rsid w:val="00656ABA"/>
    <w:rsid w:val="00660303"/>
    <w:rsid w:val="00661C8A"/>
    <w:rsid w:val="00665915"/>
    <w:rsid w:val="00666C15"/>
    <w:rsid w:val="00667872"/>
    <w:rsid w:val="00670112"/>
    <w:rsid w:val="00670E05"/>
    <w:rsid w:val="00672C5E"/>
    <w:rsid w:val="00681B30"/>
    <w:rsid w:val="00681C7D"/>
    <w:rsid w:val="00681E92"/>
    <w:rsid w:val="00682A8A"/>
    <w:rsid w:val="0068404F"/>
    <w:rsid w:val="0068630F"/>
    <w:rsid w:val="00691A13"/>
    <w:rsid w:val="00696FCF"/>
    <w:rsid w:val="006A130F"/>
    <w:rsid w:val="006A1370"/>
    <w:rsid w:val="006A43EB"/>
    <w:rsid w:val="006A5808"/>
    <w:rsid w:val="006A5A47"/>
    <w:rsid w:val="006A5D72"/>
    <w:rsid w:val="006A609A"/>
    <w:rsid w:val="006A766C"/>
    <w:rsid w:val="006B11CF"/>
    <w:rsid w:val="006B2495"/>
    <w:rsid w:val="006B6486"/>
    <w:rsid w:val="006C03E8"/>
    <w:rsid w:val="006C0AD2"/>
    <w:rsid w:val="006C1332"/>
    <w:rsid w:val="006C1D20"/>
    <w:rsid w:val="006C1E38"/>
    <w:rsid w:val="006D1ADE"/>
    <w:rsid w:val="006D30F5"/>
    <w:rsid w:val="006D3C27"/>
    <w:rsid w:val="006D41B7"/>
    <w:rsid w:val="006D62CB"/>
    <w:rsid w:val="006D6309"/>
    <w:rsid w:val="006D6337"/>
    <w:rsid w:val="006E0655"/>
    <w:rsid w:val="006E14E7"/>
    <w:rsid w:val="006E164A"/>
    <w:rsid w:val="006E1E07"/>
    <w:rsid w:val="006E1E21"/>
    <w:rsid w:val="006E2490"/>
    <w:rsid w:val="006E48EC"/>
    <w:rsid w:val="006E6A3B"/>
    <w:rsid w:val="006F051C"/>
    <w:rsid w:val="006F5DB4"/>
    <w:rsid w:val="0070020E"/>
    <w:rsid w:val="007023A5"/>
    <w:rsid w:val="007025E9"/>
    <w:rsid w:val="007027D1"/>
    <w:rsid w:val="007115E1"/>
    <w:rsid w:val="00711FB5"/>
    <w:rsid w:val="00714273"/>
    <w:rsid w:val="0072253A"/>
    <w:rsid w:val="007233AB"/>
    <w:rsid w:val="00723CE8"/>
    <w:rsid w:val="007244BF"/>
    <w:rsid w:val="00725C90"/>
    <w:rsid w:val="00726A3A"/>
    <w:rsid w:val="00727283"/>
    <w:rsid w:val="00731534"/>
    <w:rsid w:val="00731C0E"/>
    <w:rsid w:val="007329A2"/>
    <w:rsid w:val="00733593"/>
    <w:rsid w:val="007337A1"/>
    <w:rsid w:val="00733AEE"/>
    <w:rsid w:val="00733B19"/>
    <w:rsid w:val="007350C6"/>
    <w:rsid w:val="00740690"/>
    <w:rsid w:val="00742241"/>
    <w:rsid w:val="0074280A"/>
    <w:rsid w:val="0074360C"/>
    <w:rsid w:val="00743890"/>
    <w:rsid w:val="00745503"/>
    <w:rsid w:val="00745C56"/>
    <w:rsid w:val="007479D2"/>
    <w:rsid w:val="007502AA"/>
    <w:rsid w:val="00753227"/>
    <w:rsid w:val="0075374D"/>
    <w:rsid w:val="00761338"/>
    <w:rsid w:val="007628DD"/>
    <w:rsid w:val="00764B01"/>
    <w:rsid w:val="00765729"/>
    <w:rsid w:val="007660C4"/>
    <w:rsid w:val="00766E1E"/>
    <w:rsid w:val="00767403"/>
    <w:rsid w:val="007676A4"/>
    <w:rsid w:val="007727A1"/>
    <w:rsid w:val="00781A1B"/>
    <w:rsid w:val="00785B67"/>
    <w:rsid w:val="00786124"/>
    <w:rsid w:val="0078776F"/>
    <w:rsid w:val="00790FDC"/>
    <w:rsid w:val="00795344"/>
    <w:rsid w:val="007971D6"/>
    <w:rsid w:val="007A1880"/>
    <w:rsid w:val="007A3572"/>
    <w:rsid w:val="007A3C16"/>
    <w:rsid w:val="007A776C"/>
    <w:rsid w:val="007B1517"/>
    <w:rsid w:val="007B4E0D"/>
    <w:rsid w:val="007B6747"/>
    <w:rsid w:val="007B6F96"/>
    <w:rsid w:val="007B7757"/>
    <w:rsid w:val="007C18A9"/>
    <w:rsid w:val="007C26BC"/>
    <w:rsid w:val="007C4188"/>
    <w:rsid w:val="007D282E"/>
    <w:rsid w:val="007D2A8A"/>
    <w:rsid w:val="007D3351"/>
    <w:rsid w:val="007D522B"/>
    <w:rsid w:val="007D7181"/>
    <w:rsid w:val="007D73BD"/>
    <w:rsid w:val="007E1E15"/>
    <w:rsid w:val="007E1FA5"/>
    <w:rsid w:val="007E2C78"/>
    <w:rsid w:val="007E4242"/>
    <w:rsid w:val="007E59FD"/>
    <w:rsid w:val="007E78BB"/>
    <w:rsid w:val="007F4CA3"/>
    <w:rsid w:val="00801DEB"/>
    <w:rsid w:val="00804715"/>
    <w:rsid w:val="00805EAA"/>
    <w:rsid w:val="008075F2"/>
    <w:rsid w:val="00813E6F"/>
    <w:rsid w:val="00816316"/>
    <w:rsid w:val="00816D84"/>
    <w:rsid w:val="00817181"/>
    <w:rsid w:val="00820524"/>
    <w:rsid w:val="00822C3B"/>
    <w:rsid w:val="008236A9"/>
    <w:rsid w:val="0082383B"/>
    <w:rsid w:val="00827EE7"/>
    <w:rsid w:val="00830F23"/>
    <w:rsid w:val="008314F3"/>
    <w:rsid w:val="00835055"/>
    <w:rsid w:val="00836BA5"/>
    <w:rsid w:val="008405AF"/>
    <w:rsid w:val="0086175C"/>
    <w:rsid w:val="008627E6"/>
    <w:rsid w:val="00862A82"/>
    <w:rsid w:val="00863D1A"/>
    <w:rsid w:val="00865585"/>
    <w:rsid w:val="00867A92"/>
    <w:rsid w:val="00867BCF"/>
    <w:rsid w:val="008732BC"/>
    <w:rsid w:val="0087463C"/>
    <w:rsid w:val="00877B1F"/>
    <w:rsid w:val="00880898"/>
    <w:rsid w:val="0088094F"/>
    <w:rsid w:val="00881BF8"/>
    <w:rsid w:val="0088387D"/>
    <w:rsid w:val="008848DE"/>
    <w:rsid w:val="00884C6D"/>
    <w:rsid w:val="0088696F"/>
    <w:rsid w:val="00890906"/>
    <w:rsid w:val="00890F36"/>
    <w:rsid w:val="00891B71"/>
    <w:rsid w:val="00892228"/>
    <w:rsid w:val="00894F69"/>
    <w:rsid w:val="00897435"/>
    <w:rsid w:val="00897A27"/>
    <w:rsid w:val="008A0DD8"/>
    <w:rsid w:val="008A1C0C"/>
    <w:rsid w:val="008A2A1F"/>
    <w:rsid w:val="008A6D4B"/>
    <w:rsid w:val="008B1521"/>
    <w:rsid w:val="008B373B"/>
    <w:rsid w:val="008B3B70"/>
    <w:rsid w:val="008C19C3"/>
    <w:rsid w:val="008C6864"/>
    <w:rsid w:val="008C688E"/>
    <w:rsid w:val="008C68A3"/>
    <w:rsid w:val="008C76B5"/>
    <w:rsid w:val="008D0046"/>
    <w:rsid w:val="008D14E9"/>
    <w:rsid w:val="008D2C96"/>
    <w:rsid w:val="008D3AD8"/>
    <w:rsid w:val="008D4608"/>
    <w:rsid w:val="008D746B"/>
    <w:rsid w:val="008E1652"/>
    <w:rsid w:val="008E26E4"/>
    <w:rsid w:val="008E2CBB"/>
    <w:rsid w:val="008E2E54"/>
    <w:rsid w:val="008E2FB5"/>
    <w:rsid w:val="008E34D9"/>
    <w:rsid w:val="008E398E"/>
    <w:rsid w:val="008E5D59"/>
    <w:rsid w:val="008E6932"/>
    <w:rsid w:val="008E71A8"/>
    <w:rsid w:val="008E7F74"/>
    <w:rsid w:val="008F0ADC"/>
    <w:rsid w:val="008F13C0"/>
    <w:rsid w:val="008F24C8"/>
    <w:rsid w:val="008F4637"/>
    <w:rsid w:val="008F7169"/>
    <w:rsid w:val="00900E96"/>
    <w:rsid w:val="00901827"/>
    <w:rsid w:val="0090490A"/>
    <w:rsid w:val="00905451"/>
    <w:rsid w:val="00905A06"/>
    <w:rsid w:val="00905B5C"/>
    <w:rsid w:val="0090603A"/>
    <w:rsid w:val="0091044F"/>
    <w:rsid w:val="009168C8"/>
    <w:rsid w:val="009179AE"/>
    <w:rsid w:val="00917CAA"/>
    <w:rsid w:val="00921DB8"/>
    <w:rsid w:val="009321E3"/>
    <w:rsid w:val="00934EFF"/>
    <w:rsid w:val="0093520B"/>
    <w:rsid w:val="0093586E"/>
    <w:rsid w:val="00935DB6"/>
    <w:rsid w:val="00936496"/>
    <w:rsid w:val="00945254"/>
    <w:rsid w:val="00947070"/>
    <w:rsid w:val="009471FD"/>
    <w:rsid w:val="00950C83"/>
    <w:rsid w:val="009520D4"/>
    <w:rsid w:val="0095212B"/>
    <w:rsid w:val="00953886"/>
    <w:rsid w:val="00953C89"/>
    <w:rsid w:val="00954700"/>
    <w:rsid w:val="00962C08"/>
    <w:rsid w:val="00963324"/>
    <w:rsid w:val="00964541"/>
    <w:rsid w:val="00971363"/>
    <w:rsid w:val="009721BE"/>
    <w:rsid w:val="009750CE"/>
    <w:rsid w:val="0098307F"/>
    <w:rsid w:val="00983F6A"/>
    <w:rsid w:val="00985356"/>
    <w:rsid w:val="00986B5E"/>
    <w:rsid w:val="00987A92"/>
    <w:rsid w:val="00993510"/>
    <w:rsid w:val="00994DAD"/>
    <w:rsid w:val="00997398"/>
    <w:rsid w:val="00997685"/>
    <w:rsid w:val="009A0DBF"/>
    <w:rsid w:val="009A29FC"/>
    <w:rsid w:val="009A3F3F"/>
    <w:rsid w:val="009A7EDB"/>
    <w:rsid w:val="009B3942"/>
    <w:rsid w:val="009B4EFD"/>
    <w:rsid w:val="009B60D8"/>
    <w:rsid w:val="009B665E"/>
    <w:rsid w:val="009B6A2E"/>
    <w:rsid w:val="009B7217"/>
    <w:rsid w:val="009B7E5E"/>
    <w:rsid w:val="009C2999"/>
    <w:rsid w:val="009C2EBD"/>
    <w:rsid w:val="009C31CA"/>
    <w:rsid w:val="009C35A0"/>
    <w:rsid w:val="009C43BE"/>
    <w:rsid w:val="009C5914"/>
    <w:rsid w:val="009C66EB"/>
    <w:rsid w:val="009D0FFB"/>
    <w:rsid w:val="009D472E"/>
    <w:rsid w:val="009D722B"/>
    <w:rsid w:val="009D727E"/>
    <w:rsid w:val="009E02DA"/>
    <w:rsid w:val="009E1481"/>
    <w:rsid w:val="009E53F9"/>
    <w:rsid w:val="009E55EB"/>
    <w:rsid w:val="009F0F17"/>
    <w:rsid w:val="009F3A13"/>
    <w:rsid w:val="009F3BFA"/>
    <w:rsid w:val="009F4649"/>
    <w:rsid w:val="009F77ED"/>
    <w:rsid w:val="00A03AFB"/>
    <w:rsid w:val="00A03C80"/>
    <w:rsid w:val="00A056C5"/>
    <w:rsid w:val="00A06770"/>
    <w:rsid w:val="00A07A51"/>
    <w:rsid w:val="00A13891"/>
    <w:rsid w:val="00A14AA0"/>
    <w:rsid w:val="00A170C4"/>
    <w:rsid w:val="00A20793"/>
    <w:rsid w:val="00A22B9E"/>
    <w:rsid w:val="00A23F41"/>
    <w:rsid w:val="00A273BE"/>
    <w:rsid w:val="00A33AA8"/>
    <w:rsid w:val="00A34D44"/>
    <w:rsid w:val="00A36E71"/>
    <w:rsid w:val="00A3730A"/>
    <w:rsid w:val="00A37FA7"/>
    <w:rsid w:val="00A408AC"/>
    <w:rsid w:val="00A4362F"/>
    <w:rsid w:val="00A45C50"/>
    <w:rsid w:val="00A463B3"/>
    <w:rsid w:val="00A505F4"/>
    <w:rsid w:val="00A511F8"/>
    <w:rsid w:val="00A513DC"/>
    <w:rsid w:val="00A51429"/>
    <w:rsid w:val="00A52AF6"/>
    <w:rsid w:val="00A53594"/>
    <w:rsid w:val="00A535C5"/>
    <w:rsid w:val="00A5442E"/>
    <w:rsid w:val="00A55224"/>
    <w:rsid w:val="00A55EF6"/>
    <w:rsid w:val="00A57FB8"/>
    <w:rsid w:val="00A64698"/>
    <w:rsid w:val="00A66CAA"/>
    <w:rsid w:val="00A67FF5"/>
    <w:rsid w:val="00A700E1"/>
    <w:rsid w:val="00A70AE3"/>
    <w:rsid w:val="00A72604"/>
    <w:rsid w:val="00A7412A"/>
    <w:rsid w:val="00A75147"/>
    <w:rsid w:val="00A775E6"/>
    <w:rsid w:val="00A77D26"/>
    <w:rsid w:val="00A803B6"/>
    <w:rsid w:val="00A8130A"/>
    <w:rsid w:val="00A81FFC"/>
    <w:rsid w:val="00A831E7"/>
    <w:rsid w:val="00A836FF"/>
    <w:rsid w:val="00A85A4E"/>
    <w:rsid w:val="00A90873"/>
    <w:rsid w:val="00A90E2E"/>
    <w:rsid w:val="00A915BC"/>
    <w:rsid w:val="00A958D9"/>
    <w:rsid w:val="00A9636B"/>
    <w:rsid w:val="00A97438"/>
    <w:rsid w:val="00AA3F56"/>
    <w:rsid w:val="00AA4E5A"/>
    <w:rsid w:val="00AA5FCC"/>
    <w:rsid w:val="00AA718F"/>
    <w:rsid w:val="00AA7412"/>
    <w:rsid w:val="00AA7765"/>
    <w:rsid w:val="00AA787C"/>
    <w:rsid w:val="00AA7B53"/>
    <w:rsid w:val="00AB4242"/>
    <w:rsid w:val="00AB474E"/>
    <w:rsid w:val="00AB5327"/>
    <w:rsid w:val="00AB5716"/>
    <w:rsid w:val="00AB6CFD"/>
    <w:rsid w:val="00AB7795"/>
    <w:rsid w:val="00AB7C81"/>
    <w:rsid w:val="00AC0335"/>
    <w:rsid w:val="00AC0A46"/>
    <w:rsid w:val="00AC12D4"/>
    <w:rsid w:val="00AC2180"/>
    <w:rsid w:val="00AC5FC9"/>
    <w:rsid w:val="00AD0281"/>
    <w:rsid w:val="00AD2FD3"/>
    <w:rsid w:val="00AD39B3"/>
    <w:rsid w:val="00AD49A4"/>
    <w:rsid w:val="00AD6CDA"/>
    <w:rsid w:val="00AD7640"/>
    <w:rsid w:val="00AE151A"/>
    <w:rsid w:val="00AE340B"/>
    <w:rsid w:val="00AE54EA"/>
    <w:rsid w:val="00AE791E"/>
    <w:rsid w:val="00AF42E9"/>
    <w:rsid w:val="00AF4392"/>
    <w:rsid w:val="00AF474F"/>
    <w:rsid w:val="00AF6DDF"/>
    <w:rsid w:val="00B00584"/>
    <w:rsid w:val="00B0180D"/>
    <w:rsid w:val="00B01A9A"/>
    <w:rsid w:val="00B06316"/>
    <w:rsid w:val="00B067DF"/>
    <w:rsid w:val="00B0716A"/>
    <w:rsid w:val="00B07744"/>
    <w:rsid w:val="00B07986"/>
    <w:rsid w:val="00B10E5F"/>
    <w:rsid w:val="00B13879"/>
    <w:rsid w:val="00B149F5"/>
    <w:rsid w:val="00B22375"/>
    <w:rsid w:val="00B24503"/>
    <w:rsid w:val="00B262CC"/>
    <w:rsid w:val="00B27C7D"/>
    <w:rsid w:val="00B32D83"/>
    <w:rsid w:val="00B32EA4"/>
    <w:rsid w:val="00B34D14"/>
    <w:rsid w:val="00B353C2"/>
    <w:rsid w:val="00B36570"/>
    <w:rsid w:val="00B37B9D"/>
    <w:rsid w:val="00B404C4"/>
    <w:rsid w:val="00B40E98"/>
    <w:rsid w:val="00B40EE4"/>
    <w:rsid w:val="00B42F44"/>
    <w:rsid w:val="00B43053"/>
    <w:rsid w:val="00B4323B"/>
    <w:rsid w:val="00B46B29"/>
    <w:rsid w:val="00B47E58"/>
    <w:rsid w:val="00B51A40"/>
    <w:rsid w:val="00B521CD"/>
    <w:rsid w:val="00B523A2"/>
    <w:rsid w:val="00B52E01"/>
    <w:rsid w:val="00B5395F"/>
    <w:rsid w:val="00B55B1A"/>
    <w:rsid w:val="00B650CB"/>
    <w:rsid w:val="00B659A2"/>
    <w:rsid w:val="00B66E90"/>
    <w:rsid w:val="00B67BC2"/>
    <w:rsid w:val="00B710E0"/>
    <w:rsid w:val="00B71E32"/>
    <w:rsid w:val="00B72D58"/>
    <w:rsid w:val="00B75A80"/>
    <w:rsid w:val="00B76C75"/>
    <w:rsid w:val="00B779D3"/>
    <w:rsid w:val="00B77C7B"/>
    <w:rsid w:val="00B77CE4"/>
    <w:rsid w:val="00B86AA2"/>
    <w:rsid w:val="00B90497"/>
    <w:rsid w:val="00B91487"/>
    <w:rsid w:val="00B915E5"/>
    <w:rsid w:val="00B942BF"/>
    <w:rsid w:val="00B94B64"/>
    <w:rsid w:val="00B94D2E"/>
    <w:rsid w:val="00B97180"/>
    <w:rsid w:val="00BA0F2B"/>
    <w:rsid w:val="00BB2DA9"/>
    <w:rsid w:val="00BB308C"/>
    <w:rsid w:val="00BB447A"/>
    <w:rsid w:val="00BB58B9"/>
    <w:rsid w:val="00BC01B8"/>
    <w:rsid w:val="00BC0588"/>
    <w:rsid w:val="00BC43F7"/>
    <w:rsid w:val="00BD3088"/>
    <w:rsid w:val="00BD5A51"/>
    <w:rsid w:val="00BE2807"/>
    <w:rsid w:val="00BE4862"/>
    <w:rsid w:val="00BE6394"/>
    <w:rsid w:val="00BF2B16"/>
    <w:rsid w:val="00BF30EC"/>
    <w:rsid w:val="00BF42D8"/>
    <w:rsid w:val="00BF7AF5"/>
    <w:rsid w:val="00BF7EE5"/>
    <w:rsid w:val="00C01D79"/>
    <w:rsid w:val="00C022B3"/>
    <w:rsid w:val="00C036CA"/>
    <w:rsid w:val="00C04484"/>
    <w:rsid w:val="00C057E0"/>
    <w:rsid w:val="00C07893"/>
    <w:rsid w:val="00C10399"/>
    <w:rsid w:val="00C11BD3"/>
    <w:rsid w:val="00C13009"/>
    <w:rsid w:val="00C13D5D"/>
    <w:rsid w:val="00C1459A"/>
    <w:rsid w:val="00C16C68"/>
    <w:rsid w:val="00C170CF"/>
    <w:rsid w:val="00C22AA0"/>
    <w:rsid w:val="00C23470"/>
    <w:rsid w:val="00C25817"/>
    <w:rsid w:val="00C26CB2"/>
    <w:rsid w:val="00C27388"/>
    <w:rsid w:val="00C30A15"/>
    <w:rsid w:val="00C323EA"/>
    <w:rsid w:val="00C334F9"/>
    <w:rsid w:val="00C35467"/>
    <w:rsid w:val="00C43F73"/>
    <w:rsid w:val="00C441F7"/>
    <w:rsid w:val="00C56A03"/>
    <w:rsid w:val="00C56F35"/>
    <w:rsid w:val="00C61314"/>
    <w:rsid w:val="00C662B4"/>
    <w:rsid w:val="00C67955"/>
    <w:rsid w:val="00C70668"/>
    <w:rsid w:val="00C72E61"/>
    <w:rsid w:val="00C73723"/>
    <w:rsid w:val="00C757E6"/>
    <w:rsid w:val="00C76C74"/>
    <w:rsid w:val="00C80909"/>
    <w:rsid w:val="00C81B59"/>
    <w:rsid w:val="00C82D58"/>
    <w:rsid w:val="00C839A2"/>
    <w:rsid w:val="00C84945"/>
    <w:rsid w:val="00C85E2A"/>
    <w:rsid w:val="00C8630B"/>
    <w:rsid w:val="00C872D4"/>
    <w:rsid w:val="00C87AC7"/>
    <w:rsid w:val="00C91196"/>
    <w:rsid w:val="00C918C8"/>
    <w:rsid w:val="00C91AF7"/>
    <w:rsid w:val="00C9489C"/>
    <w:rsid w:val="00C94F19"/>
    <w:rsid w:val="00C95C53"/>
    <w:rsid w:val="00C97861"/>
    <w:rsid w:val="00CA0E0B"/>
    <w:rsid w:val="00CA0E2F"/>
    <w:rsid w:val="00CA3570"/>
    <w:rsid w:val="00CA4528"/>
    <w:rsid w:val="00CA4F66"/>
    <w:rsid w:val="00CB0D24"/>
    <w:rsid w:val="00CB262D"/>
    <w:rsid w:val="00CB323C"/>
    <w:rsid w:val="00CB3858"/>
    <w:rsid w:val="00CB56ED"/>
    <w:rsid w:val="00CC0842"/>
    <w:rsid w:val="00CC10C6"/>
    <w:rsid w:val="00CC2CD0"/>
    <w:rsid w:val="00CC2FCC"/>
    <w:rsid w:val="00CD76A7"/>
    <w:rsid w:val="00CE0096"/>
    <w:rsid w:val="00CE0401"/>
    <w:rsid w:val="00CE0BFC"/>
    <w:rsid w:val="00CE0E0C"/>
    <w:rsid w:val="00CE1BE9"/>
    <w:rsid w:val="00CE23A1"/>
    <w:rsid w:val="00CE3658"/>
    <w:rsid w:val="00CE4E01"/>
    <w:rsid w:val="00CE531E"/>
    <w:rsid w:val="00CE56C0"/>
    <w:rsid w:val="00CE5AF9"/>
    <w:rsid w:val="00CE764E"/>
    <w:rsid w:val="00CE7A84"/>
    <w:rsid w:val="00CF044C"/>
    <w:rsid w:val="00CF0BC4"/>
    <w:rsid w:val="00CF14B2"/>
    <w:rsid w:val="00CF2953"/>
    <w:rsid w:val="00CF2FF4"/>
    <w:rsid w:val="00CF3ACE"/>
    <w:rsid w:val="00CF5CB5"/>
    <w:rsid w:val="00D0047E"/>
    <w:rsid w:val="00D01821"/>
    <w:rsid w:val="00D04315"/>
    <w:rsid w:val="00D056DB"/>
    <w:rsid w:val="00D06C38"/>
    <w:rsid w:val="00D07745"/>
    <w:rsid w:val="00D07A34"/>
    <w:rsid w:val="00D1190D"/>
    <w:rsid w:val="00D15B87"/>
    <w:rsid w:val="00D17CB1"/>
    <w:rsid w:val="00D2739C"/>
    <w:rsid w:val="00D31FAF"/>
    <w:rsid w:val="00D375E7"/>
    <w:rsid w:val="00D401A6"/>
    <w:rsid w:val="00D455D6"/>
    <w:rsid w:val="00D45683"/>
    <w:rsid w:val="00D45BDE"/>
    <w:rsid w:val="00D47016"/>
    <w:rsid w:val="00D52413"/>
    <w:rsid w:val="00D551BD"/>
    <w:rsid w:val="00D5624F"/>
    <w:rsid w:val="00D600A7"/>
    <w:rsid w:val="00D60FB7"/>
    <w:rsid w:val="00D61261"/>
    <w:rsid w:val="00D625CA"/>
    <w:rsid w:val="00D631F5"/>
    <w:rsid w:val="00D6414A"/>
    <w:rsid w:val="00D66F0E"/>
    <w:rsid w:val="00D677CA"/>
    <w:rsid w:val="00D703F8"/>
    <w:rsid w:val="00D70BBF"/>
    <w:rsid w:val="00D73C31"/>
    <w:rsid w:val="00D80669"/>
    <w:rsid w:val="00D82C1F"/>
    <w:rsid w:val="00D87091"/>
    <w:rsid w:val="00D87399"/>
    <w:rsid w:val="00D87CA9"/>
    <w:rsid w:val="00D90691"/>
    <w:rsid w:val="00D92DDE"/>
    <w:rsid w:val="00D93D8B"/>
    <w:rsid w:val="00D9646A"/>
    <w:rsid w:val="00D96525"/>
    <w:rsid w:val="00D96742"/>
    <w:rsid w:val="00D97ADB"/>
    <w:rsid w:val="00DA0C16"/>
    <w:rsid w:val="00DA20C2"/>
    <w:rsid w:val="00DA2A55"/>
    <w:rsid w:val="00DA4A43"/>
    <w:rsid w:val="00DA5EE9"/>
    <w:rsid w:val="00DA6586"/>
    <w:rsid w:val="00DA6FDE"/>
    <w:rsid w:val="00DA7434"/>
    <w:rsid w:val="00DA7A82"/>
    <w:rsid w:val="00DA7D40"/>
    <w:rsid w:val="00DB3672"/>
    <w:rsid w:val="00DB3820"/>
    <w:rsid w:val="00DB58A4"/>
    <w:rsid w:val="00DC140F"/>
    <w:rsid w:val="00DD069F"/>
    <w:rsid w:val="00DD07F9"/>
    <w:rsid w:val="00DD146C"/>
    <w:rsid w:val="00DD1A51"/>
    <w:rsid w:val="00DD258C"/>
    <w:rsid w:val="00DD2F00"/>
    <w:rsid w:val="00DD5027"/>
    <w:rsid w:val="00DD505E"/>
    <w:rsid w:val="00DD6C9F"/>
    <w:rsid w:val="00DE47FD"/>
    <w:rsid w:val="00DE4A6A"/>
    <w:rsid w:val="00DF067F"/>
    <w:rsid w:val="00DF09FB"/>
    <w:rsid w:val="00DF3AC0"/>
    <w:rsid w:val="00DF5761"/>
    <w:rsid w:val="00E00F35"/>
    <w:rsid w:val="00E01AA7"/>
    <w:rsid w:val="00E03123"/>
    <w:rsid w:val="00E04AC7"/>
    <w:rsid w:val="00E04CF0"/>
    <w:rsid w:val="00E063A5"/>
    <w:rsid w:val="00E07186"/>
    <w:rsid w:val="00E1163B"/>
    <w:rsid w:val="00E11794"/>
    <w:rsid w:val="00E2002E"/>
    <w:rsid w:val="00E20808"/>
    <w:rsid w:val="00E2108B"/>
    <w:rsid w:val="00E21DE8"/>
    <w:rsid w:val="00E243D9"/>
    <w:rsid w:val="00E26158"/>
    <w:rsid w:val="00E2631C"/>
    <w:rsid w:val="00E26792"/>
    <w:rsid w:val="00E26FC8"/>
    <w:rsid w:val="00E272F9"/>
    <w:rsid w:val="00E30064"/>
    <w:rsid w:val="00E3098F"/>
    <w:rsid w:val="00E30D02"/>
    <w:rsid w:val="00E34A5E"/>
    <w:rsid w:val="00E360A3"/>
    <w:rsid w:val="00E3666B"/>
    <w:rsid w:val="00E4285D"/>
    <w:rsid w:val="00E443E5"/>
    <w:rsid w:val="00E44C26"/>
    <w:rsid w:val="00E46D76"/>
    <w:rsid w:val="00E47CA6"/>
    <w:rsid w:val="00E501CB"/>
    <w:rsid w:val="00E50D7D"/>
    <w:rsid w:val="00E51B74"/>
    <w:rsid w:val="00E54E23"/>
    <w:rsid w:val="00E56ABB"/>
    <w:rsid w:val="00E616A6"/>
    <w:rsid w:val="00E6436F"/>
    <w:rsid w:val="00E65F37"/>
    <w:rsid w:val="00E72D1B"/>
    <w:rsid w:val="00E73EAF"/>
    <w:rsid w:val="00E906CA"/>
    <w:rsid w:val="00E9146B"/>
    <w:rsid w:val="00E92482"/>
    <w:rsid w:val="00E939CA"/>
    <w:rsid w:val="00EA3CE3"/>
    <w:rsid w:val="00EA43E6"/>
    <w:rsid w:val="00EA486D"/>
    <w:rsid w:val="00EA6371"/>
    <w:rsid w:val="00EB013B"/>
    <w:rsid w:val="00EB1B14"/>
    <w:rsid w:val="00EB3068"/>
    <w:rsid w:val="00EB3149"/>
    <w:rsid w:val="00EB3F34"/>
    <w:rsid w:val="00EC164B"/>
    <w:rsid w:val="00EC200D"/>
    <w:rsid w:val="00EC2208"/>
    <w:rsid w:val="00EC3621"/>
    <w:rsid w:val="00EC4DEC"/>
    <w:rsid w:val="00ED34DF"/>
    <w:rsid w:val="00ED49DD"/>
    <w:rsid w:val="00ED77E3"/>
    <w:rsid w:val="00EE03EF"/>
    <w:rsid w:val="00EE0BCE"/>
    <w:rsid w:val="00EE1B77"/>
    <w:rsid w:val="00EE1D8B"/>
    <w:rsid w:val="00EE32D8"/>
    <w:rsid w:val="00EF0389"/>
    <w:rsid w:val="00EF2317"/>
    <w:rsid w:val="00EF2348"/>
    <w:rsid w:val="00EF30E7"/>
    <w:rsid w:val="00EF67F0"/>
    <w:rsid w:val="00F01A78"/>
    <w:rsid w:val="00F027DB"/>
    <w:rsid w:val="00F03AF1"/>
    <w:rsid w:val="00F06D9C"/>
    <w:rsid w:val="00F07B4F"/>
    <w:rsid w:val="00F10145"/>
    <w:rsid w:val="00F1129D"/>
    <w:rsid w:val="00F11EAB"/>
    <w:rsid w:val="00F15892"/>
    <w:rsid w:val="00F20A20"/>
    <w:rsid w:val="00F20DEF"/>
    <w:rsid w:val="00F20E49"/>
    <w:rsid w:val="00F27459"/>
    <w:rsid w:val="00F32B85"/>
    <w:rsid w:val="00F330A3"/>
    <w:rsid w:val="00F342B7"/>
    <w:rsid w:val="00F3655C"/>
    <w:rsid w:val="00F36686"/>
    <w:rsid w:val="00F43E22"/>
    <w:rsid w:val="00F454DC"/>
    <w:rsid w:val="00F45D06"/>
    <w:rsid w:val="00F4634B"/>
    <w:rsid w:val="00F47FBE"/>
    <w:rsid w:val="00F50813"/>
    <w:rsid w:val="00F528F5"/>
    <w:rsid w:val="00F53DE1"/>
    <w:rsid w:val="00F55398"/>
    <w:rsid w:val="00F573D3"/>
    <w:rsid w:val="00F603FD"/>
    <w:rsid w:val="00F60E0E"/>
    <w:rsid w:val="00F61915"/>
    <w:rsid w:val="00F61C59"/>
    <w:rsid w:val="00F6408D"/>
    <w:rsid w:val="00F65747"/>
    <w:rsid w:val="00F66114"/>
    <w:rsid w:val="00F66252"/>
    <w:rsid w:val="00F703DC"/>
    <w:rsid w:val="00F718DB"/>
    <w:rsid w:val="00F7239C"/>
    <w:rsid w:val="00F72F88"/>
    <w:rsid w:val="00F767ED"/>
    <w:rsid w:val="00F76AD1"/>
    <w:rsid w:val="00F80D9B"/>
    <w:rsid w:val="00F8242F"/>
    <w:rsid w:val="00F85B17"/>
    <w:rsid w:val="00F85C0A"/>
    <w:rsid w:val="00F9028F"/>
    <w:rsid w:val="00F90BBB"/>
    <w:rsid w:val="00F93C9D"/>
    <w:rsid w:val="00F970D0"/>
    <w:rsid w:val="00F97403"/>
    <w:rsid w:val="00FA097A"/>
    <w:rsid w:val="00FA2D97"/>
    <w:rsid w:val="00FA3121"/>
    <w:rsid w:val="00FA4401"/>
    <w:rsid w:val="00FA671F"/>
    <w:rsid w:val="00FC25ED"/>
    <w:rsid w:val="00FC2938"/>
    <w:rsid w:val="00FC2BF1"/>
    <w:rsid w:val="00FC5CD5"/>
    <w:rsid w:val="00FC69CA"/>
    <w:rsid w:val="00FC6BE5"/>
    <w:rsid w:val="00FD052F"/>
    <w:rsid w:val="00FD0DC9"/>
    <w:rsid w:val="00FD53FC"/>
    <w:rsid w:val="00FD6CA4"/>
    <w:rsid w:val="00FD72F0"/>
    <w:rsid w:val="00FE0187"/>
    <w:rsid w:val="00FE2091"/>
    <w:rsid w:val="00FE26FE"/>
    <w:rsid w:val="00FE38FB"/>
    <w:rsid w:val="00FE417D"/>
    <w:rsid w:val="00FE5010"/>
    <w:rsid w:val="00FF0BE0"/>
    <w:rsid w:val="00FF0FDA"/>
    <w:rsid w:val="00FF1320"/>
    <w:rsid w:val="00FF49CE"/>
    <w:rsid w:val="00FF4B96"/>
    <w:rsid w:val="00FF57AC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55FF"/>
  <w15:chartTrackingRefBased/>
  <w15:docId w15:val="{144D6D0E-B126-4287-97C7-AFC7DFCF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A799A"/>
  </w:style>
  <w:style w:type="character" w:styleId="CommentReference">
    <w:name w:val="annotation reference"/>
    <w:basedOn w:val="DefaultParagraphFont"/>
    <w:uiPriority w:val="99"/>
    <w:semiHidden/>
    <w:unhideWhenUsed/>
    <w:rsid w:val="00CA35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35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35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5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57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85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80A"/>
  </w:style>
  <w:style w:type="paragraph" w:styleId="Footer">
    <w:name w:val="footer"/>
    <w:basedOn w:val="Normal"/>
    <w:link w:val="FooterChar"/>
    <w:uiPriority w:val="99"/>
    <w:unhideWhenUsed/>
    <w:rsid w:val="00742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80A"/>
  </w:style>
  <w:style w:type="character" w:styleId="FollowedHyperlink">
    <w:name w:val="FollowedHyperlink"/>
    <w:basedOn w:val="DefaultParagraphFont"/>
    <w:uiPriority w:val="99"/>
    <w:semiHidden/>
    <w:unhideWhenUsed/>
    <w:rsid w:val="00D0774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872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0595-7552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coast.noaa.gov/hurricanes/" TargetMode="External"/><Relationship Id="rId7" Type="http://schemas.openxmlformats.org/officeDocument/2006/relationships/hyperlink" Target="https://orcid.org/0000-0003-4819-8581" TargetMode="Externa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data.marine.copernicus.eu/produc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bastian.steibl@auckland.ac.nz" TargetMode="External"/><Relationship Id="rId24" Type="http://schemas.openxmlformats.org/officeDocument/2006/relationships/hyperlink" Target="https://www.birdlife.org" TargetMode="Externa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23" Type="http://schemas.openxmlformats.org/officeDocument/2006/relationships/hyperlink" Target="https://birdsoftheworld.org/bow/home" TargetMode="External"/><Relationship Id="rId10" Type="http://schemas.openxmlformats.org/officeDocument/2006/relationships/hyperlink" Target="https://orcid.org/0000-0002-5901-6416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3-1740-2404" TargetMode="External"/><Relationship Id="rId14" Type="http://schemas.microsoft.com/office/2016/09/relationships/commentsIds" Target="commentsIds.xml"/><Relationship Id="rId22" Type="http://schemas.openxmlformats.org/officeDocument/2006/relationships/hyperlink" Target="http://research.jisao.washington.edu/data/gpc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5175</Words>
  <Characters>29502</Characters>
  <Application>Microsoft Office Word</Application>
  <DocSecurity>0</DocSecurity>
  <Lines>245</Lines>
  <Paragraphs>69</Paragraphs>
  <ScaleCrop>false</ScaleCrop>
  <Company/>
  <LinksUpToDate>false</LinksUpToDate>
  <CharactersWithSpaces>34608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steibl</dc:creator>
  <cp:keywords/>
  <dc:description/>
  <cp:lastModifiedBy>sebastian steibl</cp:lastModifiedBy>
  <cp:revision>1300</cp:revision>
  <dcterms:created xsi:type="dcterms:W3CDTF">2023-12-19T02:58:00Z</dcterms:created>
  <dcterms:modified xsi:type="dcterms:W3CDTF">2023-12-31T04:13:00Z</dcterms:modified>
</cp:coreProperties>
</file>